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65C79" w14:textId="7A049BDE" w:rsidR="004F039C" w:rsidRPr="00280FDE" w:rsidRDefault="004F039C" w:rsidP="004C321E">
      <w:pPr>
        <w:jc w:val="center"/>
        <w:rPr>
          <w:rFonts w:asciiTheme="majorHAnsi" w:hAnsiTheme="majorHAnsi" w:cstheme="majorHAnsi"/>
          <w:sz w:val="48"/>
          <w:u w:val="single"/>
        </w:rPr>
      </w:pPr>
      <w:r w:rsidRPr="00280FDE">
        <w:rPr>
          <w:rFonts w:asciiTheme="majorHAnsi" w:hAnsiTheme="majorHAnsi" w:cstheme="majorHAnsi"/>
          <w:sz w:val="48"/>
          <w:u w:val="single"/>
        </w:rPr>
        <w:t>Cursus Chatprogramma:</w:t>
      </w:r>
    </w:p>
    <w:p w14:paraId="2BB2718E" w14:textId="7587301B" w:rsidR="004F039C" w:rsidRPr="00280FDE" w:rsidRDefault="004F039C" w:rsidP="004C321E">
      <w:pPr>
        <w:jc w:val="center"/>
        <w:rPr>
          <w:rFonts w:asciiTheme="majorHAnsi" w:hAnsiTheme="majorHAnsi" w:cstheme="majorHAnsi"/>
          <w:sz w:val="48"/>
          <w:u w:val="single"/>
        </w:rPr>
      </w:pPr>
    </w:p>
    <w:p w14:paraId="61477068" w14:textId="48E778B9" w:rsidR="004F039C" w:rsidRPr="00280FDE" w:rsidRDefault="004F039C" w:rsidP="004C321E">
      <w:pPr>
        <w:jc w:val="center"/>
        <w:rPr>
          <w:rFonts w:asciiTheme="majorHAnsi" w:hAnsiTheme="majorHAnsi" w:cstheme="majorHAnsi"/>
          <w:sz w:val="48"/>
          <w:u w:val="single"/>
        </w:rPr>
      </w:pPr>
    </w:p>
    <w:p w14:paraId="60D8AD76" w14:textId="53B3E21E" w:rsidR="004F039C" w:rsidRPr="00280FDE" w:rsidRDefault="004F039C" w:rsidP="004C321E">
      <w:pPr>
        <w:jc w:val="center"/>
        <w:rPr>
          <w:rFonts w:asciiTheme="majorHAnsi" w:hAnsiTheme="majorHAnsi" w:cstheme="majorHAnsi"/>
          <w:sz w:val="48"/>
          <w:u w:val="single"/>
        </w:rPr>
      </w:pPr>
    </w:p>
    <w:p w14:paraId="124DEE2C" w14:textId="2B2B491B" w:rsidR="004F039C" w:rsidRPr="00280FDE" w:rsidRDefault="004F039C" w:rsidP="004C321E">
      <w:pPr>
        <w:jc w:val="center"/>
        <w:rPr>
          <w:rFonts w:asciiTheme="majorHAnsi" w:hAnsiTheme="majorHAnsi" w:cstheme="majorHAnsi"/>
          <w:sz w:val="48"/>
          <w:u w:val="single"/>
        </w:rPr>
      </w:pPr>
    </w:p>
    <w:p w14:paraId="46DB2C8A" w14:textId="6AB59A28" w:rsidR="004F039C" w:rsidRPr="00280FDE" w:rsidRDefault="004F039C" w:rsidP="004C321E">
      <w:pPr>
        <w:jc w:val="center"/>
        <w:rPr>
          <w:rFonts w:asciiTheme="majorHAnsi" w:hAnsiTheme="majorHAnsi" w:cstheme="majorHAnsi"/>
          <w:sz w:val="48"/>
          <w:u w:val="single"/>
        </w:rPr>
      </w:pPr>
    </w:p>
    <w:p w14:paraId="3890DB62" w14:textId="77777777" w:rsidR="004F039C" w:rsidRPr="00280FDE" w:rsidRDefault="004F039C" w:rsidP="004C321E">
      <w:pPr>
        <w:jc w:val="center"/>
        <w:rPr>
          <w:rFonts w:asciiTheme="majorHAnsi" w:hAnsiTheme="majorHAnsi" w:cstheme="majorHAnsi"/>
          <w:sz w:val="48"/>
          <w:u w:val="single"/>
        </w:rPr>
      </w:pPr>
    </w:p>
    <w:p w14:paraId="4C7D6619" w14:textId="77777777" w:rsidR="004F039C" w:rsidRPr="00280FDE" w:rsidRDefault="004F039C" w:rsidP="004C321E">
      <w:pPr>
        <w:jc w:val="center"/>
        <w:rPr>
          <w:rFonts w:asciiTheme="majorHAnsi" w:hAnsiTheme="majorHAnsi" w:cstheme="majorHAnsi"/>
          <w:sz w:val="48"/>
          <w:u w:val="single"/>
        </w:rPr>
      </w:pPr>
    </w:p>
    <w:p w14:paraId="26871B02" w14:textId="77777777" w:rsidR="004F039C" w:rsidRPr="00280FDE" w:rsidRDefault="004F039C" w:rsidP="004C321E">
      <w:pPr>
        <w:jc w:val="center"/>
        <w:rPr>
          <w:rFonts w:asciiTheme="majorHAnsi" w:hAnsiTheme="majorHAnsi" w:cstheme="majorHAnsi"/>
          <w:sz w:val="48"/>
          <w:u w:val="single"/>
        </w:rPr>
      </w:pPr>
    </w:p>
    <w:p w14:paraId="03324B27" w14:textId="77777777" w:rsidR="004F039C" w:rsidRPr="00280FDE" w:rsidRDefault="004F039C" w:rsidP="004C321E">
      <w:pPr>
        <w:jc w:val="center"/>
        <w:rPr>
          <w:rFonts w:asciiTheme="majorHAnsi" w:hAnsiTheme="majorHAnsi" w:cstheme="majorHAnsi"/>
          <w:sz w:val="48"/>
          <w:u w:val="single"/>
        </w:rPr>
      </w:pPr>
    </w:p>
    <w:p w14:paraId="4A404F0A" w14:textId="77777777" w:rsidR="004F039C" w:rsidRPr="00280FDE" w:rsidRDefault="004F039C" w:rsidP="004C321E">
      <w:pPr>
        <w:jc w:val="center"/>
        <w:rPr>
          <w:rFonts w:asciiTheme="majorHAnsi" w:hAnsiTheme="majorHAnsi" w:cstheme="majorHAnsi"/>
          <w:sz w:val="48"/>
          <w:u w:val="single"/>
        </w:rPr>
      </w:pPr>
    </w:p>
    <w:p w14:paraId="47091EE4" w14:textId="77777777" w:rsidR="004F039C" w:rsidRPr="00280FDE" w:rsidRDefault="004F039C" w:rsidP="004C321E">
      <w:pPr>
        <w:jc w:val="center"/>
        <w:rPr>
          <w:rFonts w:asciiTheme="majorHAnsi" w:hAnsiTheme="majorHAnsi" w:cstheme="majorHAnsi"/>
          <w:sz w:val="48"/>
          <w:u w:val="single"/>
        </w:rPr>
      </w:pPr>
    </w:p>
    <w:p w14:paraId="57330A09" w14:textId="77777777" w:rsidR="004F039C" w:rsidRPr="00280FDE" w:rsidRDefault="004F039C" w:rsidP="004C321E">
      <w:pPr>
        <w:jc w:val="center"/>
        <w:rPr>
          <w:rFonts w:asciiTheme="majorHAnsi" w:hAnsiTheme="majorHAnsi" w:cstheme="majorHAnsi"/>
          <w:sz w:val="48"/>
          <w:u w:val="single"/>
        </w:rPr>
      </w:pPr>
    </w:p>
    <w:p w14:paraId="28EC8611" w14:textId="77777777" w:rsidR="004F039C" w:rsidRPr="00280FDE" w:rsidRDefault="004F039C" w:rsidP="004C321E">
      <w:pPr>
        <w:jc w:val="center"/>
        <w:rPr>
          <w:rFonts w:asciiTheme="majorHAnsi" w:hAnsiTheme="majorHAnsi" w:cstheme="majorHAnsi"/>
          <w:sz w:val="48"/>
          <w:u w:val="single"/>
        </w:rPr>
      </w:pPr>
    </w:p>
    <w:p w14:paraId="7019D567" w14:textId="77777777" w:rsidR="004F039C" w:rsidRPr="00280FDE" w:rsidRDefault="004F039C" w:rsidP="004C321E">
      <w:pPr>
        <w:jc w:val="center"/>
        <w:rPr>
          <w:rFonts w:asciiTheme="majorHAnsi" w:hAnsiTheme="majorHAnsi" w:cstheme="majorHAnsi"/>
          <w:sz w:val="48"/>
          <w:u w:val="single"/>
        </w:rPr>
      </w:pPr>
    </w:p>
    <w:p w14:paraId="2D4003BC" w14:textId="77777777" w:rsidR="004F039C" w:rsidRPr="00280FDE" w:rsidRDefault="004F039C" w:rsidP="004C321E">
      <w:pPr>
        <w:jc w:val="center"/>
        <w:rPr>
          <w:rFonts w:asciiTheme="majorHAnsi" w:hAnsiTheme="majorHAnsi" w:cstheme="majorHAnsi"/>
          <w:sz w:val="48"/>
          <w:u w:val="single"/>
        </w:rPr>
      </w:pPr>
    </w:p>
    <w:p w14:paraId="16427A4B" w14:textId="77777777" w:rsidR="004F039C" w:rsidRPr="00280FDE" w:rsidRDefault="004F039C" w:rsidP="004C321E">
      <w:pPr>
        <w:jc w:val="center"/>
        <w:rPr>
          <w:rFonts w:asciiTheme="majorHAnsi" w:hAnsiTheme="majorHAnsi" w:cstheme="majorHAnsi"/>
          <w:sz w:val="48"/>
          <w:u w:val="single"/>
        </w:rPr>
      </w:pPr>
    </w:p>
    <w:p w14:paraId="4C4A354C" w14:textId="77777777" w:rsidR="004F039C" w:rsidRPr="00280FDE" w:rsidRDefault="004F039C" w:rsidP="003B161D">
      <w:pPr>
        <w:rPr>
          <w:rFonts w:asciiTheme="majorHAnsi" w:hAnsiTheme="majorHAnsi" w:cstheme="majorHAnsi"/>
          <w:sz w:val="36"/>
          <w:u w:val="single"/>
        </w:rPr>
      </w:pPr>
    </w:p>
    <w:sdt>
      <w:sdtPr>
        <w:rPr>
          <w:rFonts w:asciiTheme="minorHAnsi" w:eastAsiaTheme="minorHAnsi" w:hAnsiTheme="minorHAnsi" w:cstheme="minorBidi"/>
          <w:color w:val="auto"/>
          <w:sz w:val="22"/>
          <w:szCs w:val="22"/>
          <w:lang w:val="nl-NL" w:eastAsia="en-US"/>
        </w:rPr>
        <w:id w:val="-774096138"/>
        <w:docPartObj>
          <w:docPartGallery w:val="Table of Contents"/>
          <w:docPartUnique/>
        </w:docPartObj>
      </w:sdtPr>
      <w:sdtEndPr>
        <w:rPr>
          <w:b/>
          <w:bCs/>
        </w:rPr>
      </w:sdtEndPr>
      <w:sdtContent>
        <w:p w14:paraId="406B6AF1" w14:textId="7D639AE7" w:rsidR="00520718" w:rsidRDefault="00520718">
          <w:pPr>
            <w:pStyle w:val="Kopvaninhoudsopgave"/>
          </w:pPr>
          <w:r>
            <w:rPr>
              <w:lang w:val="nl-NL"/>
            </w:rPr>
            <w:t>Inhoud</w:t>
          </w:r>
          <w:r w:rsidR="009A44DF">
            <w:rPr>
              <w:lang w:val="nl-NL"/>
            </w:rPr>
            <w:t xml:space="preserve"> </w:t>
          </w:r>
        </w:p>
        <w:p w14:paraId="0904362F" w14:textId="3EDED937" w:rsidR="004700C7" w:rsidRDefault="00520718">
          <w:pPr>
            <w:pStyle w:val="Inhopg1"/>
            <w:rPr>
              <w:rFonts w:eastAsiaTheme="minorEastAsia"/>
              <w:noProof/>
              <w:lang w:eastAsia="nl-BE"/>
            </w:rPr>
          </w:pPr>
          <w:r>
            <w:fldChar w:fldCharType="begin"/>
          </w:r>
          <w:r>
            <w:instrText xml:space="preserve"> TOC \o "1-3" \h \z \u </w:instrText>
          </w:r>
          <w:r>
            <w:fldChar w:fldCharType="separate"/>
          </w:r>
          <w:hyperlink w:anchor="_Toc24118703" w:history="1">
            <w:r w:rsidR="004700C7" w:rsidRPr="00575EFB">
              <w:rPr>
                <w:rStyle w:val="Hyperlink"/>
                <w:rFonts w:cstheme="minorHAnsi"/>
                <w:noProof/>
              </w:rPr>
              <w:t>1</w:t>
            </w:r>
            <w:r w:rsidR="004700C7">
              <w:rPr>
                <w:rFonts w:eastAsiaTheme="minorEastAsia"/>
                <w:noProof/>
                <w:lang w:eastAsia="nl-BE"/>
              </w:rPr>
              <w:tab/>
            </w:r>
            <w:r w:rsidR="004700C7" w:rsidRPr="00575EFB">
              <w:rPr>
                <w:rStyle w:val="Hyperlink"/>
                <w:rFonts w:cstheme="minorHAnsi"/>
                <w:noProof/>
              </w:rPr>
              <w:t>TCP &amp; UDP</w:t>
            </w:r>
            <w:r w:rsidR="004700C7">
              <w:rPr>
                <w:noProof/>
                <w:webHidden/>
              </w:rPr>
              <w:tab/>
            </w:r>
            <w:r w:rsidR="004700C7">
              <w:rPr>
                <w:noProof/>
                <w:webHidden/>
              </w:rPr>
              <w:fldChar w:fldCharType="begin"/>
            </w:r>
            <w:r w:rsidR="004700C7">
              <w:rPr>
                <w:noProof/>
                <w:webHidden/>
              </w:rPr>
              <w:instrText xml:space="preserve"> PAGEREF _Toc24118703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19F67DE" w14:textId="5C66414D" w:rsidR="004700C7" w:rsidRDefault="005568AB">
          <w:pPr>
            <w:pStyle w:val="Inhopg2"/>
            <w:tabs>
              <w:tab w:val="left" w:pos="880"/>
              <w:tab w:val="right" w:leader="dot" w:pos="9062"/>
            </w:tabs>
            <w:rPr>
              <w:rFonts w:eastAsiaTheme="minorEastAsia"/>
              <w:noProof/>
              <w:lang w:eastAsia="nl-BE"/>
            </w:rPr>
          </w:pPr>
          <w:hyperlink w:anchor="_Toc24118704" w:history="1">
            <w:r w:rsidR="004700C7" w:rsidRPr="00575EFB">
              <w:rPr>
                <w:rStyle w:val="Hyperlink"/>
                <w:rFonts w:cstheme="minorHAnsi"/>
                <w:noProof/>
              </w:rPr>
              <w:t>1.2</w:t>
            </w:r>
            <w:r w:rsidR="004700C7">
              <w:rPr>
                <w:rFonts w:eastAsiaTheme="minorEastAsia"/>
                <w:noProof/>
                <w:lang w:eastAsia="nl-BE"/>
              </w:rPr>
              <w:tab/>
            </w:r>
            <w:r w:rsidR="004700C7" w:rsidRPr="00575EFB">
              <w:rPr>
                <w:rStyle w:val="Hyperlink"/>
                <w:rFonts w:cstheme="minorHAnsi"/>
                <w:noProof/>
              </w:rPr>
              <w:t>TCP</w:t>
            </w:r>
            <w:r w:rsidR="004700C7">
              <w:rPr>
                <w:noProof/>
                <w:webHidden/>
              </w:rPr>
              <w:tab/>
            </w:r>
            <w:r w:rsidR="004700C7">
              <w:rPr>
                <w:noProof/>
                <w:webHidden/>
              </w:rPr>
              <w:fldChar w:fldCharType="begin"/>
            </w:r>
            <w:r w:rsidR="004700C7">
              <w:rPr>
                <w:noProof/>
                <w:webHidden/>
              </w:rPr>
              <w:instrText xml:space="preserve"> PAGEREF _Toc24118704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5B606B5D" w14:textId="3ABB05D1" w:rsidR="004700C7" w:rsidRDefault="005568AB">
          <w:pPr>
            <w:pStyle w:val="Inhopg2"/>
            <w:tabs>
              <w:tab w:val="left" w:pos="880"/>
              <w:tab w:val="right" w:leader="dot" w:pos="9062"/>
            </w:tabs>
            <w:rPr>
              <w:rFonts w:eastAsiaTheme="minorEastAsia"/>
              <w:noProof/>
              <w:lang w:eastAsia="nl-BE"/>
            </w:rPr>
          </w:pPr>
          <w:hyperlink w:anchor="_Toc24118705" w:history="1">
            <w:r w:rsidR="004700C7" w:rsidRPr="00575EFB">
              <w:rPr>
                <w:rStyle w:val="Hyperlink"/>
                <w:rFonts w:cstheme="minorHAnsi"/>
                <w:noProof/>
              </w:rPr>
              <w:t>1.3</w:t>
            </w:r>
            <w:r w:rsidR="004700C7">
              <w:rPr>
                <w:rFonts w:eastAsiaTheme="minorEastAsia"/>
                <w:noProof/>
                <w:lang w:eastAsia="nl-BE"/>
              </w:rPr>
              <w:tab/>
            </w:r>
            <w:r w:rsidR="004700C7" w:rsidRPr="00575EFB">
              <w:rPr>
                <w:rStyle w:val="Hyperlink"/>
                <w:rFonts w:cstheme="minorHAnsi"/>
                <w:noProof/>
              </w:rPr>
              <w:t>UDP</w:t>
            </w:r>
            <w:r w:rsidR="004700C7">
              <w:rPr>
                <w:noProof/>
                <w:webHidden/>
              </w:rPr>
              <w:tab/>
            </w:r>
            <w:r w:rsidR="004700C7">
              <w:rPr>
                <w:noProof/>
                <w:webHidden/>
              </w:rPr>
              <w:fldChar w:fldCharType="begin"/>
            </w:r>
            <w:r w:rsidR="004700C7">
              <w:rPr>
                <w:noProof/>
                <w:webHidden/>
              </w:rPr>
              <w:instrText xml:space="preserve"> PAGEREF _Toc24118705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1D03C613" w14:textId="6CA21CD6" w:rsidR="004700C7" w:rsidRDefault="005568AB">
          <w:pPr>
            <w:pStyle w:val="Inhopg2"/>
            <w:tabs>
              <w:tab w:val="left" w:pos="880"/>
              <w:tab w:val="right" w:leader="dot" w:pos="9062"/>
            </w:tabs>
            <w:rPr>
              <w:rFonts w:eastAsiaTheme="minorEastAsia"/>
              <w:noProof/>
              <w:lang w:eastAsia="nl-BE"/>
            </w:rPr>
          </w:pPr>
          <w:hyperlink w:anchor="_Toc24118706" w:history="1">
            <w:r w:rsidR="004700C7" w:rsidRPr="00575EFB">
              <w:rPr>
                <w:rStyle w:val="Hyperlink"/>
                <w:rFonts w:cstheme="minorHAnsi"/>
                <w:noProof/>
              </w:rPr>
              <w:t>1.4</w:t>
            </w:r>
            <w:r w:rsidR="004700C7">
              <w:rPr>
                <w:rFonts w:eastAsiaTheme="minorEastAsia"/>
                <w:noProof/>
                <w:lang w:eastAsia="nl-BE"/>
              </w:rPr>
              <w:tab/>
            </w:r>
            <w:r w:rsidR="004700C7" w:rsidRPr="00575EFB">
              <w:rPr>
                <w:rStyle w:val="Hyperlink"/>
                <w:rFonts w:cstheme="minorHAnsi"/>
                <w:noProof/>
              </w:rPr>
              <w:t>Waarom gebruiken we TCP</w:t>
            </w:r>
            <w:r w:rsidR="004700C7">
              <w:rPr>
                <w:noProof/>
                <w:webHidden/>
              </w:rPr>
              <w:tab/>
            </w:r>
            <w:r w:rsidR="004700C7">
              <w:rPr>
                <w:noProof/>
                <w:webHidden/>
              </w:rPr>
              <w:fldChar w:fldCharType="begin"/>
            </w:r>
            <w:r w:rsidR="004700C7">
              <w:rPr>
                <w:noProof/>
                <w:webHidden/>
              </w:rPr>
              <w:instrText xml:space="preserve"> PAGEREF _Toc24118706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34D28C70" w14:textId="6A80758F" w:rsidR="004700C7" w:rsidRDefault="005568AB">
          <w:pPr>
            <w:pStyle w:val="Inhopg2"/>
            <w:tabs>
              <w:tab w:val="left" w:pos="880"/>
              <w:tab w:val="right" w:leader="dot" w:pos="9062"/>
            </w:tabs>
            <w:rPr>
              <w:rFonts w:eastAsiaTheme="minorEastAsia"/>
              <w:noProof/>
              <w:lang w:eastAsia="nl-BE"/>
            </w:rPr>
          </w:pPr>
          <w:hyperlink w:anchor="_Toc24118707" w:history="1">
            <w:r w:rsidR="004700C7" w:rsidRPr="00575EFB">
              <w:rPr>
                <w:rStyle w:val="Hyperlink"/>
                <w:rFonts w:cstheme="minorHAnsi"/>
                <w:noProof/>
              </w:rPr>
              <w:t>1.5</w:t>
            </w:r>
            <w:r w:rsidR="004700C7">
              <w:rPr>
                <w:rFonts w:eastAsiaTheme="minorEastAsia"/>
                <w:noProof/>
                <w:lang w:eastAsia="nl-BE"/>
              </w:rPr>
              <w:tab/>
            </w:r>
            <w:r w:rsidR="004700C7" w:rsidRPr="00575EFB">
              <w:rPr>
                <w:rStyle w:val="Hyperlink"/>
                <w:rFonts w:cstheme="minorHAnsi"/>
                <w:noProof/>
              </w:rPr>
              <w:t>Voorbeeld TCP</w:t>
            </w:r>
            <w:r w:rsidR="004700C7">
              <w:rPr>
                <w:noProof/>
                <w:webHidden/>
              </w:rPr>
              <w:tab/>
            </w:r>
            <w:r w:rsidR="004700C7">
              <w:rPr>
                <w:noProof/>
                <w:webHidden/>
              </w:rPr>
              <w:fldChar w:fldCharType="begin"/>
            </w:r>
            <w:r w:rsidR="004700C7">
              <w:rPr>
                <w:noProof/>
                <w:webHidden/>
              </w:rPr>
              <w:instrText xml:space="preserve"> PAGEREF _Toc24118707 \h </w:instrText>
            </w:r>
            <w:r w:rsidR="004700C7">
              <w:rPr>
                <w:noProof/>
                <w:webHidden/>
              </w:rPr>
            </w:r>
            <w:r w:rsidR="004700C7">
              <w:rPr>
                <w:noProof/>
                <w:webHidden/>
              </w:rPr>
              <w:fldChar w:fldCharType="separate"/>
            </w:r>
            <w:r w:rsidR="004700C7">
              <w:rPr>
                <w:noProof/>
                <w:webHidden/>
              </w:rPr>
              <w:t>3</w:t>
            </w:r>
            <w:r w:rsidR="004700C7">
              <w:rPr>
                <w:noProof/>
                <w:webHidden/>
              </w:rPr>
              <w:fldChar w:fldCharType="end"/>
            </w:r>
          </w:hyperlink>
        </w:p>
        <w:p w14:paraId="0C626DBF" w14:textId="5942A83A" w:rsidR="004700C7" w:rsidRDefault="005568AB">
          <w:pPr>
            <w:pStyle w:val="Inhopg1"/>
            <w:rPr>
              <w:rFonts w:eastAsiaTheme="minorEastAsia"/>
              <w:noProof/>
              <w:lang w:eastAsia="nl-BE"/>
            </w:rPr>
          </w:pPr>
          <w:hyperlink w:anchor="_Toc24118708" w:history="1">
            <w:r w:rsidR="004700C7" w:rsidRPr="00575EFB">
              <w:rPr>
                <w:rStyle w:val="Hyperlink"/>
                <w:rFonts w:cstheme="minorHAnsi"/>
                <w:noProof/>
              </w:rPr>
              <w:t>2</w:t>
            </w:r>
            <w:r w:rsidR="004700C7">
              <w:rPr>
                <w:rFonts w:eastAsiaTheme="minorEastAsia"/>
                <w:noProof/>
                <w:lang w:eastAsia="nl-BE"/>
              </w:rPr>
              <w:tab/>
            </w:r>
            <w:r w:rsidR="004700C7" w:rsidRPr="00575EFB">
              <w:rPr>
                <w:rStyle w:val="Hyperlink"/>
                <w:rFonts w:cstheme="minorHAnsi"/>
                <w:noProof/>
              </w:rPr>
              <w:t>Poorten</w:t>
            </w:r>
            <w:r w:rsidR="004700C7">
              <w:rPr>
                <w:noProof/>
                <w:webHidden/>
              </w:rPr>
              <w:tab/>
            </w:r>
            <w:r w:rsidR="004700C7">
              <w:rPr>
                <w:noProof/>
                <w:webHidden/>
              </w:rPr>
              <w:fldChar w:fldCharType="begin"/>
            </w:r>
            <w:r w:rsidR="004700C7">
              <w:rPr>
                <w:noProof/>
                <w:webHidden/>
              </w:rPr>
              <w:instrText xml:space="preserve"> PAGEREF _Toc24118708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3718EFAF" w14:textId="51DDA983" w:rsidR="004700C7" w:rsidRDefault="005568AB">
          <w:pPr>
            <w:pStyle w:val="Inhopg1"/>
            <w:rPr>
              <w:rFonts w:eastAsiaTheme="minorEastAsia"/>
              <w:noProof/>
              <w:lang w:eastAsia="nl-BE"/>
            </w:rPr>
          </w:pPr>
          <w:hyperlink w:anchor="_Toc24118709" w:history="1">
            <w:r w:rsidR="004700C7" w:rsidRPr="00575EFB">
              <w:rPr>
                <w:rStyle w:val="Hyperlink"/>
                <w:rFonts w:cstheme="minorHAnsi"/>
                <w:noProof/>
              </w:rPr>
              <w:t>2.2</w:t>
            </w:r>
            <w:r w:rsidR="004700C7">
              <w:rPr>
                <w:rFonts w:eastAsiaTheme="minorEastAsia"/>
                <w:noProof/>
                <w:lang w:eastAsia="nl-BE"/>
              </w:rPr>
              <w:tab/>
            </w:r>
            <w:r w:rsidR="004700C7" w:rsidRPr="00575EFB">
              <w:rPr>
                <w:rStyle w:val="Hyperlink"/>
                <w:rFonts w:cstheme="minorHAnsi"/>
                <w:noProof/>
              </w:rPr>
              <w:t>Wat zijn poorten</w:t>
            </w:r>
            <w:r w:rsidR="004700C7">
              <w:rPr>
                <w:noProof/>
                <w:webHidden/>
              </w:rPr>
              <w:tab/>
            </w:r>
            <w:r w:rsidR="004700C7">
              <w:rPr>
                <w:noProof/>
                <w:webHidden/>
              </w:rPr>
              <w:fldChar w:fldCharType="begin"/>
            </w:r>
            <w:r w:rsidR="004700C7">
              <w:rPr>
                <w:noProof/>
                <w:webHidden/>
              </w:rPr>
              <w:instrText xml:space="preserve"> PAGEREF _Toc24118709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52AFE85C" w14:textId="682C084F" w:rsidR="004700C7" w:rsidRDefault="005568AB">
          <w:pPr>
            <w:pStyle w:val="Inhopg2"/>
            <w:tabs>
              <w:tab w:val="left" w:pos="880"/>
              <w:tab w:val="right" w:leader="dot" w:pos="9062"/>
            </w:tabs>
            <w:rPr>
              <w:rFonts w:eastAsiaTheme="minorEastAsia"/>
              <w:noProof/>
              <w:lang w:eastAsia="nl-BE"/>
            </w:rPr>
          </w:pPr>
          <w:hyperlink w:anchor="_Toc24118710" w:history="1">
            <w:r w:rsidR="004700C7" w:rsidRPr="00575EFB">
              <w:rPr>
                <w:rStyle w:val="Hyperlink"/>
                <w:rFonts w:cstheme="minorHAnsi"/>
                <w:noProof/>
              </w:rPr>
              <w:t>2.3</w:t>
            </w:r>
            <w:r w:rsidR="004700C7">
              <w:rPr>
                <w:rFonts w:eastAsiaTheme="minorEastAsia"/>
                <w:noProof/>
                <w:lang w:eastAsia="nl-BE"/>
              </w:rPr>
              <w:tab/>
            </w:r>
            <w:r w:rsidR="004700C7" w:rsidRPr="00575EFB">
              <w:rPr>
                <w:rStyle w:val="Hyperlink"/>
                <w:rFonts w:cstheme="minorHAnsi"/>
                <w:noProof/>
              </w:rPr>
              <w:t>Welke poorten gaan we gebruiken</w:t>
            </w:r>
            <w:r w:rsidR="004700C7">
              <w:rPr>
                <w:noProof/>
                <w:webHidden/>
              </w:rPr>
              <w:tab/>
            </w:r>
            <w:r w:rsidR="004700C7">
              <w:rPr>
                <w:noProof/>
                <w:webHidden/>
              </w:rPr>
              <w:fldChar w:fldCharType="begin"/>
            </w:r>
            <w:r w:rsidR="004700C7">
              <w:rPr>
                <w:noProof/>
                <w:webHidden/>
              </w:rPr>
              <w:instrText xml:space="preserve"> PAGEREF _Toc24118710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171FED1" w14:textId="14DB2681" w:rsidR="004700C7" w:rsidRDefault="005568AB">
          <w:pPr>
            <w:pStyle w:val="Inhopg2"/>
            <w:tabs>
              <w:tab w:val="left" w:pos="880"/>
              <w:tab w:val="right" w:leader="dot" w:pos="9062"/>
            </w:tabs>
            <w:rPr>
              <w:rFonts w:eastAsiaTheme="minorEastAsia"/>
              <w:noProof/>
              <w:lang w:eastAsia="nl-BE"/>
            </w:rPr>
          </w:pPr>
          <w:hyperlink w:anchor="_Toc24118711" w:history="1">
            <w:r w:rsidR="004700C7" w:rsidRPr="00575EFB">
              <w:rPr>
                <w:rStyle w:val="Hyperlink"/>
                <w:rFonts w:cstheme="minorHAnsi"/>
                <w:noProof/>
              </w:rPr>
              <w:t>2.4</w:t>
            </w:r>
            <w:r w:rsidR="004700C7">
              <w:rPr>
                <w:rFonts w:eastAsiaTheme="minorEastAsia"/>
                <w:noProof/>
                <w:lang w:eastAsia="nl-BE"/>
              </w:rPr>
              <w:tab/>
            </w:r>
            <w:r w:rsidR="004700C7" w:rsidRPr="00575EFB">
              <w:rPr>
                <w:rStyle w:val="Hyperlink"/>
                <w:rFonts w:cstheme="minorHAnsi"/>
                <w:noProof/>
              </w:rPr>
              <w:t>Voorbeeld firewall error</w:t>
            </w:r>
            <w:r w:rsidR="004700C7">
              <w:rPr>
                <w:noProof/>
                <w:webHidden/>
              </w:rPr>
              <w:tab/>
            </w:r>
            <w:r w:rsidR="004700C7">
              <w:rPr>
                <w:noProof/>
                <w:webHidden/>
              </w:rPr>
              <w:fldChar w:fldCharType="begin"/>
            </w:r>
            <w:r w:rsidR="004700C7">
              <w:rPr>
                <w:noProof/>
                <w:webHidden/>
              </w:rPr>
              <w:instrText xml:space="preserve"> PAGEREF _Toc24118711 \h </w:instrText>
            </w:r>
            <w:r w:rsidR="004700C7">
              <w:rPr>
                <w:noProof/>
                <w:webHidden/>
              </w:rPr>
            </w:r>
            <w:r w:rsidR="004700C7">
              <w:rPr>
                <w:noProof/>
                <w:webHidden/>
              </w:rPr>
              <w:fldChar w:fldCharType="separate"/>
            </w:r>
            <w:r w:rsidR="004700C7">
              <w:rPr>
                <w:noProof/>
                <w:webHidden/>
              </w:rPr>
              <w:t>4</w:t>
            </w:r>
            <w:r w:rsidR="004700C7">
              <w:rPr>
                <w:noProof/>
                <w:webHidden/>
              </w:rPr>
              <w:fldChar w:fldCharType="end"/>
            </w:r>
          </w:hyperlink>
        </w:p>
        <w:p w14:paraId="4D497942" w14:textId="1DD37E53" w:rsidR="004700C7" w:rsidRDefault="005568AB">
          <w:pPr>
            <w:pStyle w:val="Inhopg1"/>
            <w:rPr>
              <w:rFonts w:eastAsiaTheme="minorEastAsia"/>
              <w:noProof/>
              <w:lang w:eastAsia="nl-BE"/>
            </w:rPr>
          </w:pPr>
          <w:hyperlink w:anchor="_Toc24118712" w:history="1">
            <w:r w:rsidR="004700C7" w:rsidRPr="00575EFB">
              <w:rPr>
                <w:rStyle w:val="Hyperlink"/>
                <w:rFonts w:cstheme="minorHAnsi"/>
                <w:noProof/>
              </w:rPr>
              <w:t>3</w:t>
            </w:r>
            <w:r w:rsidR="004700C7">
              <w:rPr>
                <w:rFonts w:eastAsiaTheme="minorEastAsia"/>
                <w:noProof/>
                <w:lang w:eastAsia="nl-BE"/>
              </w:rPr>
              <w:tab/>
            </w:r>
            <w:r w:rsidR="004700C7" w:rsidRPr="00575EFB">
              <w:rPr>
                <w:rStyle w:val="Hyperlink"/>
                <w:rFonts w:cstheme="minorHAnsi"/>
                <w:noProof/>
              </w:rPr>
              <w:t>Mutlithreading</w:t>
            </w:r>
            <w:r w:rsidR="004700C7">
              <w:rPr>
                <w:noProof/>
                <w:webHidden/>
              </w:rPr>
              <w:tab/>
            </w:r>
            <w:r w:rsidR="004700C7">
              <w:rPr>
                <w:noProof/>
                <w:webHidden/>
              </w:rPr>
              <w:fldChar w:fldCharType="begin"/>
            </w:r>
            <w:r w:rsidR="004700C7">
              <w:rPr>
                <w:noProof/>
                <w:webHidden/>
              </w:rPr>
              <w:instrText xml:space="preserve"> PAGEREF _Toc24118712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16BDB0F2" w14:textId="6688C66B" w:rsidR="004700C7" w:rsidRDefault="005568AB">
          <w:pPr>
            <w:pStyle w:val="Inhopg2"/>
            <w:tabs>
              <w:tab w:val="left" w:pos="880"/>
              <w:tab w:val="right" w:leader="dot" w:pos="9062"/>
            </w:tabs>
            <w:rPr>
              <w:rFonts w:eastAsiaTheme="minorEastAsia"/>
              <w:noProof/>
              <w:lang w:eastAsia="nl-BE"/>
            </w:rPr>
          </w:pPr>
          <w:hyperlink w:anchor="_Toc24118713" w:history="1">
            <w:r w:rsidR="004700C7" w:rsidRPr="00575EFB">
              <w:rPr>
                <w:rStyle w:val="Hyperlink"/>
                <w:rFonts w:cstheme="minorHAnsi"/>
                <w:noProof/>
              </w:rPr>
              <w:t>3.2</w:t>
            </w:r>
            <w:r w:rsidR="004700C7">
              <w:rPr>
                <w:rFonts w:eastAsiaTheme="minorEastAsia"/>
                <w:noProof/>
                <w:lang w:eastAsia="nl-BE"/>
              </w:rPr>
              <w:tab/>
            </w:r>
            <w:r w:rsidR="004700C7" w:rsidRPr="00575EFB">
              <w:rPr>
                <w:rStyle w:val="Hyperlink"/>
                <w:rFonts w:cstheme="minorHAnsi"/>
                <w:noProof/>
              </w:rPr>
              <w:t>Wat is multithreading</w:t>
            </w:r>
            <w:r w:rsidR="004700C7">
              <w:rPr>
                <w:noProof/>
                <w:webHidden/>
              </w:rPr>
              <w:tab/>
            </w:r>
            <w:r w:rsidR="004700C7">
              <w:rPr>
                <w:noProof/>
                <w:webHidden/>
              </w:rPr>
              <w:fldChar w:fldCharType="begin"/>
            </w:r>
            <w:r w:rsidR="004700C7">
              <w:rPr>
                <w:noProof/>
                <w:webHidden/>
              </w:rPr>
              <w:instrText xml:space="preserve"> PAGEREF _Toc24118713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0639F0D6" w14:textId="0B97D958" w:rsidR="004700C7" w:rsidRDefault="005568AB">
          <w:pPr>
            <w:pStyle w:val="Inhopg2"/>
            <w:tabs>
              <w:tab w:val="left" w:pos="880"/>
              <w:tab w:val="right" w:leader="dot" w:pos="9062"/>
            </w:tabs>
            <w:rPr>
              <w:rFonts w:eastAsiaTheme="minorEastAsia"/>
              <w:noProof/>
              <w:lang w:eastAsia="nl-BE"/>
            </w:rPr>
          </w:pPr>
          <w:hyperlink w:anchor="_Toc24118714" w:history="1">
            <w:r w:rsidR="004700C7" w:rsidRPr="00575EFB">
              <w:rPr>
                <w:rStyle w:val="Hyperlink"/>
                <w:rFonts w:eastAsia="Times New Roman" w:cstheme="minorHAnsi"/>
                <w:noProof/>
                <w:lang w:eastAsia="nl-BE"/>
              </w:rPr>
              <w:t>3.3</w:t>
            </w:r>
            <w:r w:rsidR="004700C7">
              <w:rPr>
                <w:rFonts w:eastAsiaTheme="minorEastAsia"/>
                <w:noProof/>
                <w:lang w:eastAsia="nl-BE"/>
              </w:rPr>
              <w:tab/>
            </w:r>
            <w:r w:rsidR="004700C7" w:rsidRPr="00575EFB">
              <w:rPr>
                <w:rStyle w:val="Hyperlink"/>
                <w:rFonts w:eastAsia="Times New Roman" w:cstheme="minorHAnsi"/>
                <w:noProof/>
                <w:lang w:eastAsia="nl-BE"/>
              </w:rPr>
              <w:t>Wat zijn threads</w:t>
            </w:r>
            <w:r w:rsidR="004700C7">
              <w:rPr>
                <w:noProof/>
                <w:webHidden/>
              </w:rPr>
              <w:tab/>
            </w:r>
            <w:r w:rsidR="004700C7">
              <w:rPr>
                <w:noProof/>
                <w:webHidden/>
              </w:rPr>
              <w:fldChar w:fldCharType="begin"/>
            </w:r>
            <w:r w:rsidR="004700C7">
              <w:rPr>
                <w:noProof/>
                <w:webHidden/>
              </w:rPr>
              <w:instrText xml:space="preserve"> PAGEREF _Toc24118714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77D8E8B4" w14:textId="1EC32EB6" w:rsidR="004700C7" w:rsidRDefault="005568AB">
          <w:pPr>
            <w:pStyle w:val="Inhopg2"/>
            <w:tabs>
              <w:tab w:val="left" w:pos="880"/>
              <w:tab w:val="right" w:leader="dot" w:pos="9062"/>
            </w:tabs>
            <w:rPr>
              <w:rFonts w:eastAsiaTheme="minorEastAsia"/>
              <w:noProof/>
              <w:lang w:eastAsia="nl-BE"/>
            </w:rPr>
          </w:pPr>
          <w:hyperlink w:anchor="_Toc24118715" w:history="1">
            <w:r w:rsidR="004700C7" w:rsidRPr="00575EFB">
              <w:rPr>
                <w:rStyle w:val="Hyperlink"/>
                <w:rFonts w:cstheme="minorHAnsi"/>
                <w:noProof/>
              </w:rPr>
              <w:t>3.4</w:t>
            </w:r>
            <w:r w:rsidR="004700C7">
              <w:rPr>
                <w:rFonts w:eastAsiaTheme="minorEastAsia"/>
                <w:noProof/>
                <w:lang w:eastAsia="nl-BE"/>
              </w:rPr>
              <w:tab/>
            </w:r>
            <w:r w:rsidR="004700C7" w:rsidRPr="00575EFB">
              <w:rPr>
                <w:rStyle w:val="Hyperlink"/>
                <w:rFonts w:cstheme="minorHAnsi"/>
                <w:noProof/>
                <w:shd w:val="clear" w:color="auto" w:fill="FFFFFF"/>
              </w:rPr>
              <w:t>Waarvoor gebruiken we threads</w:t>
            </w:r>
            <w:r w:rsidR="004700C7">
              <w:rPr>
                <w:noProof/>
                <w:webHidden/>
              </w:rPr>
              <w:tab/>
            </w:r>
            <w:r w:rsidR="004700C7">
              <w:rPr>
                <w:noProof/>
                <w:webHidden/>
              </w:rPr>
              <w:fldChar w:fldCharType="begin"/>
            </w:r>
            <w:r w:rsidR="004700C7">
              <w:rPr>
                <w:noProof/>
                <w:webHidden/>
              </w:rPr>
              <w:instrText xml:space="preserve"> PAGEREF _Toc24118715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57642C9D" w14:textId="067CADF4" w:rsidR="004700C7" w:rsidRDefault="005568AB">
          <w:pPr>
            <w:pStyle w:val="Inhopg2"/>
            <w:tabs>
              <w:tab w:val="left" w:pos="880"/>
              <w:tab w:val="right" w:leader="dot" w:pos="9062"/>
            </w:tabs>
            <w:rPr>
              <w:rFonts w:eastAsiaTheme="minorEastAsia"/>
              <w:noProof/>
              <w:lang w:eastAsia="nl-BE"/>
            </w:rPr>
          </w:pPr>
          <w:hyperlink w:anchor="_Toc24118716" w:history="1">
            <w:r w:rsidR="004700C7" w:rsidRPr="00575EFB">
              <w:rPr>
                <w:rStyle w:val="Hyperlink"/>
                <w:rFonts w:cstheme="minorHAnsi"/>
                <w:noProof/>
              </w:rPr>
              <w:t>3.5</w:t>
            </w:r>
            <w:r w:rsidR="004700C7">
              <w:rPr>
                <w:rFonts w:eastAsiaTheme="minorEastAsia"/>
                <w:noProof/>
                <w:lang w:eastAsia="nl-BE"/>
              </w:rPr>
              <w:tab/>
            </w:r>
            <w:r w:rsidR="004700C7" w:rsidRPr="00575EFB">
              <w:rPr>
                <w:rStyle w:val="Hyperlink"/>
                <w:rFonts w:cstheme="minorHAnsi"/>
                <w:noProof/>
              </w:rPr>
              <w:t>Voorbeeld multithreading</w:t>
            </w:r>
            <w:r w:rsidR="004700C7">
              <w:rPr>
                <w:noProof/>
                <w:webHidden/>
              </w:rPr>
              <w:tab/>
            </w:r>
            <w:r w:rsidR="004700C7">
              <w:rPr>
                <w:noProof/>
                <w:webHidden/>
              </w:rPr>
              <w:fldChar w:fldCharType="begin"/>
            </w:r>
            <w:r w:rsidR="004700C7">
              <w:rPr>
                <w:noProof/>
                <w:webHidden/>
              </w:rPr>
              <w:instrText xml:space="preserve"> PAGEREF _Toc24118716 \h </w:instrText>
            </w:r>
            <w:r w:rsidR="004700C7">
              <w:rPr>
                <w:noProof/>
                <w:webHidden/>
              </w:rPr>
            </w:r>
            <w:r w:rsidR="004700C7">
              <w:rPr>
                <w:noProof/>
                <w:webHidden/>
              </w:rPr>
              <w:fldChar w:fldCharType="separate"/>
            </w:r>
            <w:r w:rsidR="004700C7">
              <w:rPr>
                <w:noProof/>
                <w:webHidden/>
              </w:rPr>
              <w:t>5</w:t>
            </w:r>
            <w:r w:rsidR="004700C7">
              <w:rPr>
                <w:noProof/>
                <w:webHidden/>
              </w:rPr>
              <w:fldChar w:fldCharType="end"/>
            </w:r>
          </w:hyperlink>
        </w:p>
        <w:p w14:paraId="39105A2D" w14:textId="1E3C3AE1" w:rsidR="004700C7" w:rsidRDefault="005568AB">
          <w:pPr>
            <w:pStyle w:val="Inhopg1"/>
            <w:rPr>
              <w:rFonts w:eastAsiaTheme="minorEastAsia"/>
              <w:noProof/>
              <w:lang w:eastAsia="nl-BE"/>
            </w:rPr>
          </w:pPr>
          <w:hyperlink w:anchor="_Toc24118717" w:history="1">
            <w:r w:rsidR="004700C7" w:rsidRPr="00575EFB">
              <w:rPr>
                <w:rStyle w:val="Hyperlink"/>
                <w:rFonts w:cstheme="minorHAnsi"/>
                <w:noProof/>
              </w:rPr>
              <w:t>4</w:t>
            </w:r>
            <w:r w:rsidR="004700C7">
              <w:rPr>
                <w:rFonts w:eastAsiaTheme="minorEastAsia"/>
                <w:noProof/>
                <w:lang w:eastAsia="nl-BE"/>
              </w:rPr>
              <w:tab/>
            </w:r>
            <w:r w:rsidR="004700C7" w:rsidRPr="00575EFB">
              <w:rPr>
                <w:rStyle w:val="Hyperlink"/>
                <w:rFonts w:cstheme="minorHAnsi"/>
                <w:noProof/>
              </w:rPr>
              <w:t>Sockets</w:t>
            </w:r>
            <w:r w:rsidR="004700C7">
              <w:rPr>
                <w:noProof/>
                <w:webHidden/>
              </w:rPr>
              <w:tab/>
            </w:r>
            <w:r w:rsidR="004700C7">
              <w:rPr>
                <w:noProof/>
                <w:webHidden/>
              </w:rPr>
              <w:fldChar w:fldCharType="begin"/>
            </w:r>
            <w:r w:rsidR="004700C7">
              <w:rPr>
                <w:noProof/>
                <w:webHidden/>
              </w:rPr>
              <w:instrText xml:space="preserve"> PAGEREF _Toc24118717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436053B4" w14:textId="4B777103" w:rsidR="004700C7" w:rsidRDefault="005568AB">
          <w:pPr>
            <w:pStyle w:val="Inhopg2"/>
            <w:tabs>
              <w:tab w:val="left" w:pos="880"/>
              <w:tab w:val="right" w:leader="dot" w:pos="9062"/>
            </w:tabs>
            <w:rPr>
              <w:rFonts w:eastAsiaTheme="minorEastAsia"/>
              <w:noProof/>
              <w:lang w:eastAsia="nl-BE"/>
            </w:rPr>
          </w:pPr>
          <w:hyperlink w:anchor="_Toc24118718" w:history="1">
            <w:r w:rsidR="004700C7" w:rsidRPr="00575EFB">
              <w:rPr>
                <w:rStyle w:val="Hyperlink"/>
                <w:rFonts w:cstheme="minorHAnsi"/>
                <w:noProof/>
              </w:rPr>
              <w:t>4.2</w:t>
            </w:r>
            <w:r w:rsidR="004700C7">
              <w:rPr>
                <w:rFonts w:eastAsiaTheme="minorEastAsia"/>
                <w:noProof/>
                <w:lang w:eastAsia="nl-BE"/>
              </w:rPr>
              <w:tab/>
            </w:r>
            <w:r w:rsidR="004700C7" w:rsidRPr="00575EFB">
              <w:rPr>
                <w:rStyle w:val="Hyperlink"/>
                <w:rFonts w:cstheme="minorHAnsi"/>
                <w:noProof/>
              </w:rPr>
              <w:t>Wat zijn sockets</w:t>
            </w:r>
            <w:r w:rsidR="004700C7">
              <w:rPr>
                <w:noProof/>
                <w:webHidden/>
              </w:rPr>
              <w:tab/>
            </w:r>
            <w:r w:rsidR="004700C7">
              <w:rPr>
                <w:noProof/>
                <w:webHidden/>
              </w:rPr>
              <w:fldChar w:fldCharType="begin"/>
            </w:r>
            <w:r w:rsidR="004700C7">
              <w:rPr>
                <w:noProof/>
                <w:webHidden/>
              </w:rPr>
              <w:instrText xml:space="preserve"> PAGEREF _Toc24118718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177F4AF" w14:textId="11ECA124" w:rsidR="004700C7" w:rsidRDefault="005568AB">
          <w:pPr>
            <w:pStyle w:val="Inhopg2"/>
            <w:tabs>
              <w:tab w:val="right" w:leader="dot" w:pos="9062"/>
            </w:tabs>
            <w:rPr>
              <w:rFonts w:eastAsiaTheme="minorEastAsia"/>
              <w:noProof/>
              <w:lang w:eastAsia="nl-BE"/>
            </w:rPr>
          </w:pPr>
          <w:hyperlink w:anchor="_Toc24118719" w:history="1">
            <w:r w:rsidR="004700C7" w:rsidRPr="00575EFB">
              <w:rPr>
                <w:rStyle w:val="Hyperlink"/>
                <w:rFonts w:cstheme="majorHAnsi"/>
                <w:noProof/>
              </w:rPr>
              <w:t xml:space="preserve">Een </w:t>
            </w:r>
            <w:r w:rsidR="004700C7" w:rsidRPr="00575EFB">
              <w:rPr>
                <w:rStyle w:val="Hyperlink"/>
                <w:rFonts w:cstheme="majorHAnsi"/>
                <w:i/>
                <w:noProof/>
              </w:rPr>
              <w:t>socket</w:t>
            </w:r>
            <w:r w:rsidR="004700C7" w:rsidRPr="00575EFB">
              <w:rPr>
                <w:rStyle w:val="Hyperlink"/>
                <w:rFonts w:cstheme="majorHAnsi"/>
                <w:noProof/>
              </w:rPr>
              <w:t xml:space="preserve"> is een communicatie-eindpunt in een netwerk. Deze worden geïdentificeerd door de combinatie van het IP-adres en de poortnummer gescheiden door een deelteken bv: 127.0.0.1:80</w:t>
            </w:r>
            <w:r w:rsidR="004700C7">
              <w:rPr>
                <w:noProof/>
                <w:webHidden/>
              </w:rPr>
              <w:tab/>
            </w:r>
            <w:r w:rsidR="004700C7">
              <w:rPr>
                <w:noProof/>
                <w:webHidden/>
              </w:rPr>
              <w:fldChar w:fldCharType="begin"/>
            </w:r>
            <w:r w:rsidR="004700C7">
              <w:rPr>
                <w:noProof/>
                <w:webHidden/>
              </w:rPr>
              <w:instrText xml:space="preserve"> PAGEREF _Toc24118719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51F2C4AD" w14:textId="668869B6" w:rsidR="004700C7" w:rsidRDefault="005568AB">
          <w:pPr>
            <w:pStyle w:val="Inhopg2"/>
            <w:tabs>
              <w:tab w:val="left" w:pos="880"/>
              <w:tab w:val="right" w:leader="dot" w:pos="9062"/>
            </w:tabs>
            <w:rPr>
              <w:rFonts w:eastAsiaTheme="minorEastAsia"/>
              <w:noProof/>
              <w:lang w:eastAsia="nl-BE"/>
            </w:rPr>
          </w:pPr>
          <w:hyperlink w:anchor="_Toc24118720" w:history="1">
            <w:r w:rsidR="004700C7" w:rsidRPr="00575EFB">
              <w:rPr>
                <w:rStyle w:val="Hyperlink"/>
                <w:rFonts w:cstheme="minorHAnsi"/>
                <w:noProof/>
              </w:rPr>
              <w:t>4.3</w:t>
            </w:r>
            <w:r w:rsidR="004700C7">
              <w:rPr>
                <w:rFonts w:eastAsiaTheme="minorEastAsia"/>
                <w:noProof/>
                <w:lang w:eastAsia="nl-BE"/>
              </w:rPr>
              <w:tab/>
            </w:r>
            <w:r w:rsidR="004700C7" w:rsidRPr="00575EFB">
              <w:rPr>
                <w:rStyle w:val="Hyperlink"/>
                <w:rFonts w:cstheme="minorHAnsi"/>
                <w:noProof/>
              </w:rPr>
              <w:t>Waarom gebruiken we sockets</w:t>
            </w:r>
            <w:r w:rsidR="004700C7">
              <w:rPr>
                <w:noProof/>
                <w:webHidden/>
              </w:rPr>
              <w:tab/>
            </w:r>
            <w:r w:rsidR="004700C7">
              <w:rPr>
                <w:noProof/>
                <w:webHidden/>
              </w:rPr>
              <w:fldChar w:fldCharType="begin"/>
            </w:r>
            <w:r w:rsidR="004700C7">
              <w:rPr>
                <w:noProof/>
                <w:webHidden/>
              </w:rPr>
              <w:instrText xml:space="preserve"> PAGEREF _Toc24118720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696FF849" w14:textId="14851EC7" w:rsidR="004700C7" w:rsidRDefault="005568AB">
          <w:pPr>
            <w:pStyle w:val="Inhopg2"/>
            <w:tabs>
              <w:tab w:val="right" w:leader="dot" w:pos="9062"/>
            </w:tabs>
            <w:rPr>
              <w:rFonts w:eastAsiaTheme="minorEastAsia"/>
              <w:noProof/>
              <w:lang w:eastAsia="nl-BE"/>
            </w:rPr>
          </w:pPr>
          <w:hyperlink w:anchor="_Toc24118721" w:history="1">
            <w:r w:rsidR="004700C7" w:rsidRPr="00575EFB">
              <w:rPr>
                <w:rStyle w:val="Hyperlink"/>
                <w:rFonts w:cstheme="majorHAnsi"/>
                <w:noProof/>
              </w:rPr>
              <w:t xml:space="preserve">We gebruiken in de server de stream socket dit is een type socket waarmee een betrouwbare bytestroom tussen </w:t>
            </w:r>
            <w:r w:rsidR="004700C7" w:rsidRPr="00575EFB">
              <w:rPr>
                <w:rStyle w:val="Hyperlink"/>
                <w:rFonts w:cstheme="majorHAnsi"/>
                <w:i/>
                <w:noProof/>
              </w:rPr>
              <w:t>hosts</w:t>
            </w:r>
            <w:r w:rsidR="004700C7" w:rsidRPr="00575EFB">
              <w:rPr>
                <w:rStyle w:val="Hyperlink"/>
                <w:rFonts w:cstheme="majorHAnsi"/>
                <w:noProof/>
              </w:rPr>
              <w:t xml:space="preserve"> kan worden opgezet. Dit is standaard bij TCP.</w:t>
            </w:r>
            <w:r w:rsidR="004700C7">
              <w:rPr>
                <w:noProof/>
                <w:webHidden/>
              </w:rPr>
              <w:tab/>
            </w:r>
            <w:r w:rsidR="004700C7">
              <w:rPr>
                <w:noProof/>
                <w:webHidden/>
              </w:rPr>
              <w:fldChar w:fldCharType="begin"/>
            </w:r>
            <w:r w:rsidR="004700C7">
              <w:rPr>
                <w:noProof/>
                <w:webHidden/>
              </w:rPr>
              <w:instrText xml:space="preserve"> PAGEREF _Toc24118721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079507C0" w14:textId="035251B3" w:rsidR="004700C7" w:rsidRDefault="005568AB">
          <w:pPr>
            <w:pStyle w:val="Inhopg2"/>
            <w:tabs>
              <w:tab w:val="left" w:pos="880"/>
              <w:tab w:val="right" w:leader="dot" w:pos="9062"/>
            </w:tabs>
            <w:rPr>
              <w:rFonts w:eastAsiaTheme="minorEastAsia"/>
              <w:noProof/>
              <w:lang w:eastAsia="nl-BE"/>
            </w:rPr>
          </w:pPr>
          <w:hyperlink w:anchor="_Toc24118722" w:history="1">
            <w:r w:rsidR="004700C7" w:rsidRPr="00575EFB">
              <w:rPr>
                <w:rStyle w:val="Hyperlink"/>
                <w:noProof/>
              </w:rPr>
              <w:t>4.4</w:t>
            </w:r>
            <w:r w:rsidR="004700C7">
              <w:rPr>
                <w:rFonts w:eastAsiaTheme="minorEastAsia"/>
                <w:noProof/>
                <w:lang w:eastAsia="nl-BE"/>
              </w:rPr>
              <w:tab/>
            </w:r>
            <w:r w:rsidR="004700C7" w:rsidRPr="00575EFB">
              <w:rPr>
                <w:rStyle w:val="Hyperlink"/>
                <w:noProof/>
              </w:rPr>
              <w:t>Voorbeeld van sockets</w:t>
            </w:r>
            <w:r w:rsidR="004700C7">
              <w:rPr>
                <w:noProof/>
                <w:webHidden/>
              </w:rPr>
              <w:tab/>
            </w:r>
            <w:r w:rsidR="004700C7">
              <w:rPr>
                <w:noProof/>
                <w:webHidden/>
              </w:rPr>
              <w:fldChar w:fldCharType="begin"/>
            </w:r>
            <w:r w:rsidR="004700C7">
              <w:rPr>
                <w:noProof/>
                <w:webHidden/>
              </w:rPr>
              <w:instrText xml:space="preserve"> PAGEREF _Toc24118722 \h </w:instrText>
            </w:r>
            <w:r w:rsidR="004700C7">
              <w:rPr>
                <w:noProof/>
                <w:webHidden/>
              </w:rPr>
            </w:r>
            <w:r w:rsidR="004700C7">
              <w:rPr>
                <w:noProof/>
                <w:webHidden/>
              </w:rPr>
              <w:fldChar w:fldCharType="separate"/>
            </w:r>
            <w:r w:rsidR="004700C7">
              <w:rPr>
                <w:noProof/>
                <w:webHidden/>
              </w:rPr>
              <w:t>6</w:t>
            </w:r>
            <w:r w:rsidR="004700C7">
              <w:rPr>
                <w:noProof/>
                <w:webHidden/>
              </w:rPr>
              <w:fldChar w:fldCharType="end"/>
            </w:r>
          </w:hyperlink>
        </w:p>
        <w:p w14:paraId="7B57148F" w14:textId="53F41A80" w:rsidR="004700C7" w:rsidRDefault="005568AB">
          <w:pPr>
            <w:pStyle w:val="Inhopg1"/>
            <w:rPr>
              <w:rFonts w:eastAsiaTheme="minorEastAsia"/>
              <w:noProof/>
              <w:lang w:eastAsia="nl-BE"/>
            </w:rPr>
          </w:pPr>
          <w:hyperlink w:anchor="_Toc24118723" w:history="1">
            <w:r w:rsidR="004700C7" w:rsidRPr="00575EFB">
              <w:rPr>
                <w:rStyle w:val="Hyperlink"/>
                <w:rFonts w:cstheme="minorHAnsi"/>
                <w:noProof/>
              </w:rPr>
              <w:t>5</w:t>
            </w:r>
            <w:r w:rsidR="004700C7">
              <w:rPr>
                <w:rFonts w:eastAsiaTheme="minorEastAsia"/>
                <w:noProof/>
                <w:lang w:eastAsia="nl-BE"/>
              </w:rPr>
              <w:tab/>
            </w:r>
            <w:r w:rsidR="004700C7" w:rsidRPr="00575EFB">
              <w:rPr>
                <w:rStyle w:val="Hyperlink"/>
                <w:rFonts w:cstheme="minorHAnsi"/>
                <w:noProof/>
              </w:rPr>
              <w:t>Oefening Chatprogram</w:t>
            </w:r>
            <w:r w:rsidR="004700C7">
              <w:rPr>
                <w:noProof/>
                <w:webHidden/>
              </w:rPr>
              <w:tab/>
            </w:r>
            <w:r w:rsidR="004700C7">
              <w:rPr>
                <w:noProof/>
                <w:webHidden/>
              </w:rPr>
              <w:fldChar w:fldCharType="begin"/>
            </w:r>
            <w:r w:rsidR="004700C7">
              <w:rPr>
                <w:noProof/>
                <w:webHidden/>
              </w:rPr>
              <w:instrText xml:space="preserve"> PAGEREF _Toc24118723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56BC9A8C" w14:textId="367FC884" w:rsidR="004700C7" w:rsidRDefault="005568AB">
          <w:pPr>
            <w:pStyle w:val="Inhopg2"/>
            <w:tabs>
              <w:tab w:val="right" w:leader="dot" w:pos="9062"/>
            </w:tabs>
            <w:rPr>
              <w:rFonts w:eastAsiaTheme="minorEastAsia"/>
              <w:noProof/>
              <w:lang w:eastAsia="nl-BE"/>
            </w:rPr>
          </w:pPr>
          <w:hyperlink w:anchor="_Toc24118724" w:history="1">
            <w:r w:rsidR="004700C7" w:rsidRPr="00575EFB">
              <w:rPr>
                <w:rStyle w:val="Hyperlink"/>
                <w:rFonts w:cstheme="minorHAnsi"/>
                <w:noProof/>
              </w:rPr>
              <w:t>5.1 Client: solution</w:t>
            </w:r>
            <w:r w:rsidR="004700C7">
              <w:rPr>
                <w:noProof/>
                <w:webHidden/>
              </w:rPr>
              <w:tab/>
            </w:r>
            <w:r w:rsidR="004700C7">
              <w:rPr>
                <w:noProof/>
                <w:webHidden/>
              </w:rPr>
              <w:fldChar w:fldCharType="begin"/>
            </w:r>
            <w:r w:rsidR="004700C7">
              <w:rPr>
                <w:noProof/>
                <w:webHidden/>
              </w:rPr>
              <w:instrText xml:space="preserve"> PAGEREF _Toc24118724 \h </w:instrText>
            </w:r>
            <w:r w:rsidR="004700C7">
              <w:rPr>
                <w:noProof/>
                <w:webHidden/>
              </w:rPr>
            </w:r>
            <w:r w:rsidR="004700C7">
              <w:rPr>
                <w:noProof/>
                <w:webHidden/>
              </w:rPr>
              <w:fldChar w:fldCharType="separate"/>
            </w:r>
            <w:r w:rsidR="004700C7">
              <w:rPr>
                <w:noProof/>
                <w:webHidden/>
              </w:rPr>
              <w:t>7</w:t>
            </w:r>
            <w:r w:rsidR="004700C7">
              <w:rPr>
                <w:noProof/>
                <w:webHidden/>
              </w:rPr>
              <w:fldChar w:fldCharType="end"/>
            </w:r>
          </w:hyperlink>
        </w:p>
        <w:p w14:paraId="1C81DC94" w14:textId="0D75A81C" w:rsidR="004700C7" w:rsidRDefault="005568AB">
          <w:pPr>
            <w:pStyle w:val="Inhopg2"/>
            <w:tabs>
              <w:tab w:val="left" w:pos="660"/>
              <w:tab w:val="right" w:leader="dot" w:pos="9062"/>
            </w:tabs>
            <w:rPr>
              <w:rFonts w:eastAsiaTheme="minorEastAsia"/>
              <w:noProof/>
              <w:lang w:eastAsia="nl-BE"/>
            </w:rPr>
          </w:pPr>
          <w:hyperlink w:anchor="_Toc24118725" w:history="1">
            <w:r w:rsidR="004700C7" w:rsidRPr="00575EFB">
              <w:rPr>
                <w:rStyle w:val="Hyperlink"/>
                <w:rFonts w:cstheme="minorHAnsi"/>
                <w:noProof/>
              </w:rPr>
              <w:t>6</w:t>
            </w:r>
            <w:r w:rsidR="004700C7">
              <w:rPr>
                <w:rFonts w:eastAsiaTheme="minorEastAsia"/>
                <w:noProof/>
                <w:lang w:eastAsia="nl-BE"/>
              </w:rPr>
              <w:tab/>
            </w:r>
            <w:r w:rsidR="004700C7" w:rsidRPr="00575EFB">
              <w:rPr>
                <w:rStyle w:val="Hyperlink"/>
                <w:rFonts w:cstheme="minorHAnsi"/>
                <w:noProof/>
              </w:rPr>
              <w:t>Bronnen:</w:t>
            </w:r>
            <w:r w:rsidR="004700C7">
              <w:rPr>
                <w:noProof/>
                <w:webHidden/>
              </w:rPr>
              <w:tab/>
            </w:r>
            <w:r w:rsidR="004700C7">
              <w:rPr>
                <w:noProof/>
                <w:webHidden/>
              </w:rPr>
              <w:fldChar w:fldCharType="begin"/>
            </w:r>
            <w:r w:rsidR="004700C7">
              <w:rPr>
                <w:noProof/>
                <w:webHidden/>
              </w:rPr>
              <w:instrText xml:space="preserve"> PAGEREF _Toc24118725 \h </w:instrText>
            </w:r>
            <w:r w:rsidR="004700C7">
              <w:rPr>
                <w:noProof/>
                <w:webHidden/>
              </w:rPr>
            </w:r>
            <w:r w:rsidR="004700C7">
              <w:rPr>
                <w:noProof/>
                <w:webHidden/>
              </w:rPr>
              <w:fldChar w:fldCharType="separate"/>
            </w:r>
            <w:r w:rsidR="004700C7">
              <w:rPr>
                <w:noProof/>
                <w:webHidden/>
              </w:rPr>
              <w:t>8</w:t>
            </w:r>
            <w:r w:rsidR="004700C7">
              <w:rPr>
                <w:noProof/>
                <w:webHidden/>
              </w:rPr>
              <w:fldChar w:fldCharType="end"/>
            </w:r>
          </w:hyperlink>
        </w:p>
        <w:p w14:paraId="47BA8BA7" w14:textId="5C822CF9" w:rsidR="004F039C" w:rsidRPr="009A44DF" w:rsidRDefault="00520718" w:rsidP="003B161D">
          <w:r>
            <w:rPr>
              <w:b/>
              <w:bCs/>
              <w:lang w:val="nl-NL"/>
            </w:rPr>
            <w:fldChar w:fldCharType="end"/>
          </w:r>
        </w:p>
      </w:sdtContent>
    </w:sdt>
    <w:p w14:paraId="540B28FD" w14:textId="77777777" w:rsidR="004F039C" w:rsidRPr="00280FDE" w:rsidRDefault="004F039C" w:rsidP="003B161D">
      <w:pPr>
        <w:rPr>
          <w:rFonts w:asciiTheme="majorHAnsi" w:hAnsiTheme="majorHAnsi" w:cstheme="majorHAnsi"/>
          <w:sz w:val="36"/>
          <w:u w:val="single"/>
        </w:rPr>
      </w:pPr>
    </w:p>
    <w:p w14:paraId="15D9E1CE" w14:textId="77777777" w:rsidR="004F039C" w:rsidRPr="00280FDE" w:rsidRDefault="004F039C" w:rsidP="003B161D">
      <w:pPr>
        <w:rPr>
          <w:rFonts w:asciiTheme="majorHAnsi" w:hAnsiTheme="majorHAnsi" w:cstheme="majorHAnsi"/>
          <w:sz w:val="36"/>
          <w:u w:val="single"/>
        </w:rPr>
      </w:pPr>
    </w:p>
    <w:p w14:paraId="56512481" w14:textId="77777777" w:rsidR="004F039C" w:rsidRPr="00280FDE" w:rsidRDefault="004F039C" w:rsidP="003B161D">
      <w:pPr>
        <w:rPr>
          <w:rFonts w:asciiTheme="majorHAnsi" w:hAnsiTheme="majorHAnsi" w:cstheme="majorHAnsi"/>
          <w:sz w:val="36"/>
          <w:u w:val="single"/>
        </w:rPr>
      </w:pPr>
    </w:p>
    <w:p w14:paraId="4A0C15FD" w14:textId="77777777" w:rsidR="004F039C" w:rsidRPr="00280FDE" w:rsidRDefault="004F039C" w:rsidP="003B161D">
      <w:pPr>
        <w:rPr>
          <w:rFonts w:asciiTheme="majorHAnsi" w:hAnsiTheme="majorHAnsi" w:cstheme="majorHAnsi"/>
          <w:sz w:val="36"/>
          <w:u w:val="single"/>
        </w:rPr>
      </w:pPr>
    </w:p>
    <w:p w14:paraId="3EE349ED" w14:textId="77777777" w:rsidR="004F039C" w:rsidRPr="00280FDE" w:rsidRDefault="004F039C" w:rsidP="003B161D">
      <w:pPr>
        <w:rPr>
          <w:rFonts w:asciiTheme="majorHAnsi" w:hAnsiTheme="majorHAnsi" w:cstheme="majorHAnsi"/>
          <w:sz w:val="36"/>
          <w:u w:val="single"/>
        </w:rPr>
      </w:pPr>
    </w:p>
    <w:p w14:paraId="4DD00406" w14:textId="77777777" w:rsidR="004F039C" w:rsidRPr="00280FDE" w:rsidRDefault="004F039C" w:rsidP="003B161D">
      <w:pPr>
        <w:rPr>
          <w:rFonts w:asciiTheme="majorHAnsi" w:hAnsiTheme="majorHAnsi" w:cstheme="majorHAnsi"/>
          <w:sz w:val="36"/>
          <w:u w:val="single"/>
        </w:rPr>
      </w:pPr>
    </w:p>
    <w:p w14:paraId="20915877" w14:textId="77777777" w:rsidR="004F039C" w:rsidRPr="00280FDE" w:rsidRDefault="004F039C" w:rsidP="003B161D">
      <w:pPr>
        <w:rPr>
          <w:rFonts w:asciiTheme="majorHAnsi" w:hAnsiTheme="majorHAnsi" w:cstheme="majorHAnsi"/>
          <w:sz w:val="36"/>
          <w:u w:val="single"/>
        </w:rPr>
      </w:pPr>
    </w:p>
    <w:p w14:paraId="0828F30A" w14:textId="77777777" w:rsidR="004F039C" w:rsidRPr="00280FDE" w:rsidRDefault="004F039C" w:rsidP="003B161D">
      <w:pPr>
        <w:rPr>
          <w:rFonts w:asciiTheme="majorHAnsi" w:hAnsiTheme="majorHAnsi" w:cstheme="majorHAnsi"/>
          <w:sz w:val="36"/>
          <w:u w:val="single"/>
        </w:rPr>
      </w:pPr>
    </w:p>
    <w:p w14:paraId="79E0DDC7" w14:textId="77777777" w:rsidR="004F039C" w:rsidRPr="00280FDE" w:rsidRDefault="004F039C" w:rsidP="003B161D">
      <w:pPr>
        <w:rPr>
          <w:rFonts w:asciiTheme="majorHAnsi" w:hAnsiTheme="majorHAnsi" w:cstheme="majorHAnsi"/>
          <w:sz w:val="36"/>
          <w:u w:val="single"/>
        </w:rPr>
      </w:pPr>
    </w:p>
    <w:p w14:paraId="3A9326AF" w14:textId="548E8DC9" w:rsidR="004F039C" w:rsidRPr="00563562" w:rsidRDefault="004F039C" w:rsidP="003B161D">
      <w:pPr>
        <w:rPr>
          <w:rFonts w:cstheme="minorHAnsi"/>
          <w:sz w:val="36"/>
          <w:u w:val="single"/>
        </w:rPr>
      </w:pPr>
    </w:p>
    <w:p w14:paraId="59E77FF1" w14:textId="01010AAD" w:rsidR="004F039C" w:rsidRPr="005B04C4" w:rsidRDefault="003B161D" w:rsidP="00520718">
      <w:pPr>
        <w:pStyle w:val="Kop1"/>
        <w:numPr>
          <w:ilvl w:val="0"/>
          <w:numId w:val="5"/>
        </w:numPr>
        <w:rPr>
          <w:rFonts w:asciiTheme="minorHAnsi" w:hAnsiTheme="minorHAnsi" w:cstheme="minorHAnsi"/>
          <w:sz w:val="40"/>
          <w:szCs w:val="40"/>
        </w:rPr>
      </w:pPr>
      <w:bookmarkStart w:id="0" w:name="_Toc24115812"/>
      <w:bookmarkStart w:id="1" w:name="_Toc24118703"/>
      <w:r w:rsidRPr="005B04C4">
        <w:rPr>
          <w:rFonts w:asciiTheme="minorHAnsi" w:hAnsiTheme="minorHAnsi" w:cstheme="minorHAnsi"/>
          <w:sz w:val="40"/>
          <w:szCs w:val="40"/>
        </w:rPr>
        <w:t>TCP</w:t>
      </w:r>
      <w:r w:rsidR="004F039C" w:rsidRPr="005B04C4">
        <w:rPr>
          <w:rFonts w:asciiTheme="minorHAnsi" w:hAnsiTheme="minorHAnsi" w:cstheme="minorHAnsi"/>
          <w:sz w:val="40"/>
          <w:szCs w:val="40"/>
        </w:rPr>
        <w:t xml:space="preserve"> &amp; UDP</w:t>
      </w:r>
      <w:bookmarkEnd w:id="0"/>
      <w:bookmarkEnd w:id="1"/>
    </w:p>
    <w:p w14:paraId="7CA7036C" w14:textId="092D2DB9" w:rsidR="00563562" w:rsidRPr="008C66DD" w:rsidRDefault="005B04C4" w:rsidP="00343046">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2" w:name="_Toc24115813"/>
      <w:bookmarkStart w:id="3" w:name="_Toc24118704"/>
      <w:r w:rsidR="004F039C" w:rsidRPr="008C66DD">
        <w:rPr>
          <w:rFonts w:asciiTheme="minorHAnsi" w:hAnsiTheme="minorHAnsi" w:cstheme="minorHAnsi"/>
          <w:sz w:val="32"/>
          <w:szCs w:val="32"/>
        </w:rPr>
        <w:t>TCP</w:t>
      </w:r>
      <w:bookmarkEnd w:id="2"/>
      <w:bookmarkEnd w:id="3"/>
      <w:ins w:id="4" w:author="de Graaf Simon" w:date="2019-11-22T13:39:00Z">
        <w:r w:rsidR="005568AB">
          <w:rPr>
            <w:rFonts w:asciiTheme="minorHAnsi" w:hAnsiTheme="minorHAnsi" w:cstheme="minorHAnsi"/>
            <w:sz w:val="32"/>
            <w:szCs w:val="32"/>
          </w:rPr>
          <w:t xml:space="preserve"> &amp; </w:t>
        </w:r>
      </w:ins>
      <w:moveToRangeStart w:id="5" w:author="de Graaf Simon" w:date="2019-11-22T13:39:00Z" w:name="move25322362"/>
      <w:moveTo w:id="6" w:author="de Graaf Simon" w:date="2019-11-22T13:39:00Z">
        <w:r w:rsidR="005568AB" w:rsidRPr="005B04C4">
          <w:rPr>
            <w:rFonts w:asciiTheme="minorHAnsi" w:hAnsiTheme="minorHAnsi" w:cstheme="minorHAnsi"/>
            <w:sz w:val="32"/>
            <w:szCs w:val="32"/>
          </w:rPr>
          <w:t>UDP</w:t>
        </w:r>
      </w:moveTo>
      <w:moveToRangeEnd w:id="5"/>
    </w:p>
    <w:p w14:paraId="3D83470C" w14:textId="3FDCC281" w:rsidR="003B161D" w:rsidDel="005568AB" w:rsidRDefault="003B161D" w:rsidP="7930D8DE">
      <w:pPr>
        <w:rPr>
          <w:del w:id="7" w:author="de Graaf Simon" w:date="2019-11-22T13:39:00Z"/>
          <w:rFonts w:asciiTheme="majorHAnsi" w:hAnsiTheme="majorHAnsi" w:cstheme="majorBidi"/>
          <w:sz w:val="28"/>
          <w:szCs w:val="28"/>
        </w:rPr>
      </w:pPr>
      <w:r w:rsidRPr="005B04C4">
        <w:rPr>
          <w:rFonts w:asciiTheme="majorHAnsi" w:hAnsiTheme="majorHAnsi" w:cstheme="majorHAnsi"/>
          <w:sz w:val="28"/>
          <w:szCs w:val="28"/>
        </w:rPr>
        <w:t>TCP of transmission control protocol is een connectie-georiënteerd protocol dat veel gebruikt wordt voor het maken van netwerkverbindingen.</w:t>
      </w:r>
      <w:ins w:id="8" w:author="de Graaf Simon" w:date="2019-11-22T13:39:00Z">
        <w:r w:rsidR="005568AB">
          <w:rPr>
            <w:rFonts w:asciiTheme="majorHAnsi" w:hAnsiTheme="majorHAnsi" w:cstheme="majorBidi"/>
            <w:sz w:val="28"/>
            <w:szCs w:val="28"/>
          </w:rPr>
          <w:t xml:space="preserve"> </w:t>
        </w:r>
      </w:ins>
    </w:p>
    <w:p w14:paraId="131EB3F2" w14:textId="77777777" w:rsidR="005568AB" w:rsidRPr="005B04C4" w:rsidRDefault="005568AB" w:rsidP="003B161D">
      <w:pPr>
        <w:rPr>
          <w:ins w:id="9" w:author="de Graaf Simon" w:date="2019-11-22T13:39:00Z"/>
          <w:rFonts w:asciiTheme="majorHAnsi" w:hAnsiTheme="majorHAnsi" w:cstheme="majorHAnsi"/>
          <w:sz w:val="28"/>
          <w:szCs w:val="28"/>
        </w:rPr>
      </w:pPr>
    </w:p>
    <w:p w14:paraId="7049620F" w14:textId="71214A06" w:rsidR="00522037" w:rsidRPr="005B04C4" w:rsidDel="005568AB" w:rsidRDefault="7930D8DE" w:rsidP="7930D8DE">
      <w:pPr>
        <w:rPr>
          <w:del w:id="10" w:author="de Graaf Simon" w:date="2019-11-22T13:39:00Z"/>
          <w:rFonts w:asciiTheme="majorHAnsi" w:hAnsiTheme="majorHAnsi" w:cstheme="majorBidi"/>
          <w:sz w:val="28"/>
          <w:szCs w:val="28"/>
        </w:rPr>
      </w:pPr>
      <w:r w:rsidRPr="7930D8DE">
        <w:rPr>
          <w:rFonts w:asciiTheme="majorHAnsi" w:hAnsiTheme="majorHAnsi" w:cstheme="majorBidi"/>
          <w:sz w:val="28"/>
          <w:szCs w:val="28"/>
        </w:rPr>
        <w:t xml:space="preserve">TCP maakt ook gebruik van </w:t>
      </w:r>
      <w:r w:rsidRPr="7930D8DE">
        <w:rPr>
          <w:rFonts w:asciiTheme="majorHAnsi" w:hAnsiTheme="majorHAnsi" w:cstheme="majorBidi"/>
          <w:i/>
          <w:iCs/>
          <w:sz w:val="28"/>
          <w:szCs w:val="28"/>
        </w:rPr>
        <w:t>Quality of service (QoS)</w:t>
      </w:r>
      <w:r w:rsidRPr="7930D8DE">
        <w:rPr>
          <w:rFonts w:asciiTheme="majorHAnsi" w:hAnsiTheme="majorHAnsi" w:cstheme="majorBidi"/>
          <w:sz w:val="28"/>
          <w:szCs w:val="28"/>
        </w:rPr>
        <w:t xml:space="preserve"> dit bete</w:t>
      </w:r>
      <w:commentRangeStart w:id="11"/>
      <w:commentRangeEnd w:id="11"/>
      <w:del w:id="12" w:author="ll-33314" w:date="2019-11-22T11:39:00Z">
        <w:r w:rsidRPr="7930D8DE" w:rsidDel="002C3CB5">
          <w:rPr>
            <w:rFonts w:asciiTheme="majorHAnsi" w:hAnsiTheme="majorHAnsi" w:cstheme="majorBidi"/>
            <w:sz w:val="28"/>
            <w:szCs w:val="28"/>
          </w:rPr>
          <w:delText xml:space="preserve">kend </w:delText>
        </w:r>
      </w:del>
      <w:ins w:id="13" w:author="ll-33314" w:date="2019-11-22T11:39:00Z">
        <w:r w:rsidR="002C3CB5" w:rsidRPr="7930D8DE">
          <w:rPr>
            <w:rFonts w:asciiTheme="majorHAnsi" w:hAnsiTheme="majorHAnsi" w:cstheme="majorBidi"/>
            <w:sz w:val="28"/>
            <w:szCs w:val="28"/>
          </w:rPr>
          <w:t>ken</w:t>
        </w:r>
        <w:r w:rsidR="002C3CB5">
          <w:rPr>
            <w:rFonts w:asciiTheme="majorHAnsi" w:hAnsiTheme="majorHAnsi" w:cstheme="majorBidi"/>
            <w:sz w:val="28"/>
            <w:szCs w:val="28"/>
          </w:rPr>
          <w:t xml:space="preserve">t </w:t>
        </w:r>
      </w:ins>
      <w:r w:rsidRPr="7930D8DE">
        <w:rPr>
          <w:rFonts w:asciiTheme="majorHAnsi" w:hAnsiTheme="majorHAnsi" w:cstheme="majorBidi"/>
          <w:sz w:val="28"/>
          <w:szCs w:val="28"/>
        </w:rPr>
        <w:t>dat pakketten voorrang op andere kunnen krijgen</w:t>
      </w:r>
      <w:ins w:id="14" w:author="de Graaf Simon" w:date="2019-11-22T13:39:00Z">
        <w:r w:rsidR="005568AB">
          <w:rPr>
            <w:rFonts w:asciiTheme="majorHAnsi" w:hAnsiTheme="majorHAnsi" w:cstheme="majorBidi"/>
            <w:sz w:val="28"/>
            <w:szCs w:val="28"/>
          </w:rPr>
          <w:t xml:space="preserve"> maar het</w:t>
        </w:r>
      </w:ins>
      <w:del w:id="15" w:author="de Graaf Simon" w:date="2019-11-22T13:39:00Z">
        <w:r w:rsidRPr="7930D8DE" w:rsidDel="005568AB">
          <w:rPr>
            <w:rFonts w:asciiTheme="majorHAnsi" w:hAnsiTheme="majorHAnsi" w:cstheme="majorBidi"/>
            <w:sz w:val="28"/>
            <w:szCs w:val="28"/>
          </w:rPr>
          <w:delText>.</w:delText>
        </w:r>
      </w:del>
      <w:ins w:id="16" w:author="de Graaf Simon" w:date="2019-11-22T13:39:00Z">
        <w:r w:rsidR="005568AB">
          <w:rPr>
            <w:rFonts w:asciiTheme="majorHAnsi" w:hAnsiTheme="majorHAnsi" w:cstheme="majorBidi"/>
            <w:sz w:val="28"/>
            <w:szCs w:val="28"/>
          </w:rPr>
          <w:t xml:space="preserve"> </w:t>
        </w:r>
      </w:ins>
    </w:p>
    <w:p w14:paraId="01C4C360" w14:textId="5ABE7CFC" w:rsidR="00563562" w:rsidRPr="005B04C4" w:rsidDel="005568AB" w:rsidRDefault="7930D8DE" w:rsidP="7930D8DE">
      <w:pPr>
        <w:rPr>
          <w:del w:id="17" w:author="de Graaf Simon" w:date="2019-11-22T13:39:00Z"/>
          <w:rFonts w:asciiTheme="majorHAnsi" w:hAnsiTheme="majorHAnsi" w:cstheme="majorBidi"/>
          <w:sz w:val="28"/>
          <w:szCs w:val="28"/>
        </w:rPr>
      </w:pPr>
      <w:del w:id="18" w:author="de Graaf Simon" w:date="2019-11-22T13:39:00Z">
        <w:r w:rsidRPr="7930D8DE" w:rsidDel="005568AB">
          <w:rPr>
            <w:rFonts w:asciiTheme="majorHAnsi" w:hAnsiTheme="majorHAnsi" w:cstheme="majorBidi"/>
            <w:sz w:val="28"/>
            <w:szCs w:val="28"/>
          </w:rPr>
          <w:delText xml:space="preserve">TCP </w:delText>
        </w:r>
      </w:del>
      <w:r w:rsidRPr="7930D8DE">
        <w:rPr>
          <w:rFonts w:asciiTheme="majorHAnsi" w:hAnsiTheme="majorHAnsi" w:cstheme="majorBidi"/>
          <w:sz w:val="28"/>
          <w:szCs w:val="28"/>
        </w:rPr>
        <w:t xml:space="preserve">maakt ook gebruik van de </w:t>
      </w:r>
      <w:r w:rsidRPr="7930D8DE">
        <w:rPr>
          <w:rFonts w:asciiTheme="majorHAnsi" w:hAnsiTheme="majorHAnsi" w:cstheme="majorBidi"/>
          <w:i/>
          <w:iCs/>
          <w:sz w:val="28"/>
          <w:szCs w:val="28"/>
        </w:rPr>
        <w:t>Three-Way Handshake,</w:t>
      </w:r>
      <w:r w:rsidRPr="7930D8DE">
        <w:rPr>
          <w:rFonts w:asciiTheme="majorHAnsi" w:hAnsiTheme="majorHAnsi" w:cstheme="majorBidi"/>
          <w:sz w:val="28"/>
          <w:szCs w:val="28"/>
        </w:rPr>
        <w:t xml:space="preserve"> dit is </w:t>
      </w:r>
      <w:ins w:id="19" w:author="de Graaf Simon" w:date="2019-11-22T13:39:00Z">
        <w:r w:rsidR="005568AB">
          <w:rPr>
            <w:rFonts w:asciiTheme="majorHAnsi" w:hAnsiTheme="majorHAnsi" w:cstheme="majorBidi"/>
            <w:sz w:val="28"/>
            <w:szCs w:val="28"/>
          </w:rPr>
          <w:t>om</w:t>
        </w:r>
      </w:ins>
      <w:ins w:id="20" w:author="Van Royen Frederik" w:date="2019-11-15T13:17:00Z">
        <w:del w:id="21" w:author="de Graaf Simon" w:date="2019-11-22T13:39:00Z">
          <w:r w:rsidRPr="7930D8DE" w:rsidDel="005568AB">
            <w:rPr>
              <w:rFonts w:asciiTheme="majorHAnsi" w:hAnsiTheme="majorHAnsi" w:cstheme="majorBidi"/>
              <w:sz w:val="28"/>
              <w:szCs w:val="28"/>
            </w:rPr>
            <w:delText>OM</w:delText>
          </w:r>
        </w:del>
      </w:ins>
      <w:del w:id="22" w:author="Van Royen Frederik" w:date="2019-11-15T13:17:00Z">
        <w:r w:rsidR="00563562" w:rsidRPr="7930D8DE" w:rsidDel="7930D8DE">
          <w:rPr>
            <w:rFonts w:asciiTheme="majorHAnsi" w:hAnsiTheme="majorHAnsi" w:cstheme="majorBidi"/>
            <w:sz w:val="28"/>
            <w:szCs w:val="28"/>
          </w:rPr>
          <w:delText>voor</w:delText>
        </w:r>
      </w:del>
      <w:r w:rsidRPr="7930D8DE">
        <w:rPr>
          <w:rFonts w:asciiTheme="majorHAnsi" w:hAnsiTheme="majorHAnsi" w:cstheme="majorBidi"/>
          <w:sz w:val="28"/>
          <w:szCs w:val="28"/>
        </w:rPr>
        <w:t xml:space="preserve"> de connectie te controleren of de data die je verstuur</w:t>
      </w:r>
      <w:ins w:id="23" w:author="ll-33314" w:date="2019-11-22T11:40:00Z">
        <w:r w:rsidR="002C3CB5">
          <w:rPr>
            <w:rFonts w:asciiTheme="majorHAnsi" w:hAnsiTheme="majorHAnsi" w:cstheme="majorBidi"/>
            <w:sz w:val="28"/>
            <w:szCs w:val="28"/>
          </w:rPr>
          <w:t>t</w:t>
        </w:r>
      </w:ins>
      <w:del w:id="24" w:author="ll-33314" w:date="2019-11-22T11:40:00Z">
        <w:r w:rsidRPr="7930D8DE" w:rsidDel="002C3CB5">
          <w:rPr>
            <w:rFonts w:asciiTheme="majorHAnsi" w:hAnsiTheme="majorHAnsi" w:cstheme="majorBidi"/>
            <w:sz w:val="28"/>
            <w:szCs w:val="28"/>
          </w:rPr>
          <w:delText>d</w:delText>
        </w:r>
      </w:del>
      <w:r w:rsidRPr="7930D8DE">
        <w:rPr>
          <w:rFonts w:asciiTheme="majorHAnsi" w:hAnsiTheme="majorHAnsi" w:cstheme="majorBidi"/>
          <w:sz w:val="28"/>
          <w:szCs w:val="28"/>
        </w:rPr>
        <w:t xml:space="preserve"> zeker aankomt.</w:t>
      </w:r>
    </w:p>
    <w:p w14:paraId="556B93F5" w14:textId="016BFD37" w:rsidR="005B04C4" w:rsidDel="005568AB" w:rsidRDefault="005B04C4" w:rsidP="005568AB">
      <w:pPr>
        <w:rPr>
          <w:del w:id="25" w:author="de Graaf Simon" w:date="2019-11-22T13:39:00Z"/>
          <w:rFonts w:asciiTheme="majorHAnsi" w:hAnsiTheme="majorHAnsi" w:cstheme="majorHAnsi"/>
          <w:sz w:val="24"/>
          <w:szCs w:val="20"/>
        </w:rPr>
        <w:pPrChange w:id="26" w:author="de Graaf Simon" w:date="2019-11-22T13:39:00Z">
          <w:pPr/>
        </w:pPrChange>
      </w:pPr>
    </w:p>
    <w:p w14:paraId="657B066A" w14:textId="55D230C1" w:rsidR="008C66DD" w:rsidRPr="008C66DD" w:rsidRDefault="005B04C4" w:rsidP="005568AB">
      <w:pPr>
        <w:pPrChange w:id="27" w:author="de Graaf Simon" w:date="2019-11-22T13:39:00Z">
          <w:pPr>
            <w:pStyle w:val="Kop2"/>
            <w:numPr>
              <w:ilvl w:val="1"/>
              <w:numId w:val="5"/>
            </w:numPr>
            <w:ind w:left="720" w:hanging="720"/>
          </w:pPr>
        </w:pPrChange>
      </w:pPr>
      <w:del w:id="28" w:author="de Graaf Simon" w:date="2019-11-22T13:39:00Z">
        <w:r w:rsidDel="005568AB">
          <w:delText xml:space="preserve"> </w:delText>
        </w:r>
      </w:del>
      <w:bookmarkStart w:id="29" w:name="_Toc24115814"/>
      <w:bookmarkStart w:id="30" w:name="_Toc24118705"/>
      <w:moveFromRangeStart w:id="31" w:author="de Graaf Simon" w:date="2019-11-22T13:39:00Z" w:name="move25322362"/>
      <w:moveFrom w:id="32" w:author="de Graaf Simon" w:date="2019-11-22T13:39:00Z">
        <w:r w:rsidR="00563562" w:rsidRPr="005B04C4" w:rsidDel="005568AB">
          <w:t>UDP</w:t>
        </w:r>
      </w:moveFrom>
      <w:bookmarkEnd w:id="29"/>
      <w:bookmarkEnd w:id="30"/>
      <w:moveFromRangeEnd w:id="31"/>
    </w:p>
    <w:p w14:paraId="289860BC" w14:textId="1B17FCA4" w:rsidR="00563562" w:rsidRDefault="7930D8DE" w:rsidP="7930D8DE">
      <w:pPr>
        <w:ind w:left="60"/>
        <w:rPr>
          <w:rFonts w:asciiTheme="majorHAnsi" w:hAnsiTheme="majorHAnsi" w:cstheme="majorBidi"/>
          <w:sz w:val="28"/>
          <w:szCs w:val="28"/>
        </w:rPr>
      </w:pPr>
      <w:r w:rsidRPr="7930D8DE">
        <w:rPr>
          <w:rFonts w:asciiTheme="majorHAnsi" w:hAnsiTheme="majorHAnsi" w:cstheme="majorBidi"/>
          <w:sz w:val="28"/>
          <w:szCs w:val="28"/>
        </w:rPr>
        <w:t xml:space="preserve">UDP of </w:t>
      </w:r>
      <w:r w:rsidRPr="7930D8DE">
        <w:rPr>
          <w:rFonts w:asciiTheme="majorHAnsi" w:hAnsiTheme="majorHAnsi" w:cstheme="majorBidi"/>
          <w:i/>
          <w:iCs/>
          <w:sz w:val="28"/>
          <w:szCs w:val="28"/>
        </w:rPr>
        <w:t xml:space="preserve">User Datagram Protocol </w:t>
      </w:r>
      <w:r w:rsidRPr="7930D8DE">
        <w:rPr>
          <w:rFonts w:asciiTheme="majorHAnsi" w:hAnsiTheme="majorHAnsi" w:cstheme="majorBidi"/>
          <w:sz w:val="28"/>
          <w:szCs w:val="28"/>
        </w:rPr>
        <w:t xml:space="preserve">is sneller dan TCP maar gaat de connectie tussen </w:t>
      </w:r>
      <w:r w:rsidRPr="7930D8DE">
        <w:rPr>
          <w:rFonts w:asciiTheme="majorHAnsi" w:hAnsiTheme="majorHAnsi" w:cstheme="majorBidi"/>
          <w:i/>
          <w:iCs/>
          <w:sz w:val="28"/>
          <w:szCs w:val="28"/>
        </w:rPr>
        <w:t>sender</w:t>
      </w:r>
      <w:r w:rsidRPr="7930D8DE">
        <w:rPr>
          <w:rFonts w:asciiTheme="majorHAnsi" w:hAnsiTheme="majorHAnsi" w:cstheme="majorBidi"/>
          <w:sz w:val="28"/>
          <w:szCs w:val="28"/>
        </w:rPr>
        <w:t xml:space="preserve"> en </w:t>
      </w:r>
      <w:r w:rsidRPr="7930D8DE">
        <w:rPr>
          <w:rFonts w:asciiTheme="majorHAnsi" w:hAnsiTheme="majorHAnsi" w:cstheme="majorBidi"/>
          <w:i/>
          <w:iCs/>
          <w:sz w:val="28"/>
          <w:szCs w:val="28"/>
        </w:rPr>
        <w:t>reci</w:t>
      </w:r>
      <w:commentRangeStart w:id="33"/>
      <w:commentRangeEnd w:id="33"/>
      <w:r w:rsidRPr="7930D8DE">
        <w:rPr>
          <w:rFonts w:asciiTheme="majorHAnsi" w:hAnsiTheme="majorHAnsi" w:cstheme="majorBidi"/>
          <w:i/>
          <w:iCs/>
          <w:sz w:val="28"/>
          <w:szCs w:val="28"/>
        </w:rPr>
        <w:t>ever</w:t>
      </w:r>
      <w:r w:rsidRPr="7930D8DE">
        <w:rPr>
          <w:rFonts w:asciiTheme="majorHAnsi" w:hAnsiTheme="majorHAnsi" w:cstheme="majorBidi"/>
          <w:sz w:val="28"/>
          <w:szCs w:val="28"/>
        </w:rPr>
        <w:t xml:space="preserve"> niet controleren waardoor er data verloren kan gaan. Dit word gebruikt bij Livestreans, fps</w:t>
      </w:r>
    </w:p>
    <w:p w14:paraId="0243E2DE" w14:textId="77777777" w:rsidR="005B04C4" w:rsidRPr="005B04C4" w:rsidRDefault="005B04C4" w:rsidP="00563562">
      <w:pPr>
        <w:ind w:left="60"/>
        <w:rPr>
          <w:rFonts w:asciiTheme="majorHAnsi" w:hAnsiTheme="majorHAnsi" w:cstheme="majorHAnsi"/>
          <w:sz w:val="28"/>
          <w:szCs w:val="28"/>
        </w:rPr>
      </w:pPr>
    </w:p>
    <w:p w14:paraId="690DB0B5" w14:textId="73FFB932" w:rsidR="008C66DD" w:rsidRPr="008C66DD" w:rsidRDefault="005B04C4" w:rsidP="008C66DD">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4" w:name="_Toc24115815"/>
      <w:bookmarkStart w:id="35" w:name="_Toc24118706"/>
      <w:r w:rsidR="00563562" w:rsidRPr="008C66DD">
        <w:rPr>
          <w:rFonts w:asciiTheme="minorHAnsi" w:hAnsiTheme="minorHAnsi" w:cstheme="minorHAnsi"/>
          <w:sz w:val="32"/>
          <w:szCs w:val="32"/>
        </w:rPr>
        <w:t>Waar</w:t>
      </w:r>
      <w:r w:rsidRPr="008C66DD">
        <w:rPr>
          <w:rFonts w:asciiTheme="minorHAnsi" w:hAnsiTheme="minorHAnsi" w:cstheme="minorHAnsi"/>
          <w:sz w:val="32"/>
          <w:szCs w:val="32"/>
        </w:rPr>
        <w:t>om</w:t>
      </w:r>
      <w:r w:rsidR="00563562" w:rsidRPr="008C66DD">
        <w:rPr>
          <w:rFonts w:asciiTheme="minorHAnsi" w:hAnsiTheme="minorHAnsi" w:cstheme="minorHAnsi"/>
          <w:sz w:val="32"/>
          <w:szCs w:val="32"/>
        </w:rPr>
        <w:t xml:space="preserve"> gebruiken we TCP</w:t>
      </w:r>
      <w:bookmarkEnd w:id="34"/>
      <w:bookmarkEnd w:id="35"/>
    </w:p>
    <w:p w14:paraId="060C5813" w14:textId="4F2C13A8" w:rsidR="00563562" w:rsidRDefault="7930D8DE" w:rsidP="7930D8DE">
      <w:pPr>
        <w:rPr>
          <w:rFonts w:asciiTheme="majorHAnsi" w:hAnsiTheme="majorHAnsi" w:cstheme="majorBidi"/>
          <w:sz w:val="28"/>
          <w:szCs w:val="28"/>
        </w:rPr>
      </w:pPr>
      <w:del w:id="36" w:author="de Graaf Simon" w:date="2019-11-22T13:40:00Z">
        <w:r w:rsidRPr="7930D8DE" w:rsidDel="005568AB">
          <w:rPr>
            <w:rFonts w:asciiTheme="majorHAnsi" w:hAnsiTheme="majorHAnsi" w:cstheme="majorBidi"/>
            <w:sz w:val="28"/>
            <w:szCs w:val="28"/>
          </w:rPr>
          <w:delText>We gebruiken TCP omdat we zeker willen zijn dat er connectie is van de client tot de server. Zo kunnen we zeker zijn dat de verstuurde berichten aankomen.</w:delText>
        </w:r>
      </w:del>
      <w:ins w:id="37" w:author="de Graaf Simon" w:date="2019-11-22T13:40:00Z">
        <w:r w:rsidR="005568AB">
          <w:rPr>
            <w:rFonts w:asciiTheme="majorHAnsi" w:hAnsiTheme="majorHAnsi" w:cstheme="majorBidi"/>
            <w:sz w:val="28"/>
            <w:szCs w:val="28"/>
          </w:rPr>
          <w:t xml:space="preserve">We gaan TCP gebruiken voor de zekerheid dat onze berichten zeker aankomen. Als je </w:t>
        </w:r>
      </w:ins>
    </w:p>
    <w:p w14:paraId="5161DFCC" w14:textId="77777777" w:rsidR="005B04C4" w:rsidRPr="005B04C4" w:rsidRDefault="005B04C4" w:rsidP="00563562">
      <w:pPr>
        <w:rPr>
          <w:rFonts w:asciiTheme="majorHAnsi" w:hAnsiTheme="majorHAnsi" w:cstheme="majorHAnsi"/>
          <w:sz w:val="28"/>
          <w:szCs w:val="28"/>
        </w:rPr>
      </w:pPr>
    </w:p>
    <w:p w14:paraId="25CB4DCD" w14:textId="6FDE6E46" w:rsidR="00762EAF" w:rsidRDefault="008C66DD" w:rsidP="005B04C4">
      <w:pPr>
        <w:pStyle w:val="Kop2"/>
        <w:numPr>
          <w:ilvl w:val="1"/>
          <w:numId w:val="5"/>
        </w:numPr>
        <w:rPr>
          <w:rFonts w:asciiTheme="minorHAnsi" w:hAnsiTheme="minorHAnsi" w:cstheme="minorHAnsi"/>
          <w:sz w:val="32"/>
          <w:szCs w:val="32"/>
        </w:rPr>
      </w:pPr>
      <w:r>
        <w:rPr>
          <w:rFonts w:asciiTheme="minorHAnsi" w:hAnsiTheme="minorHAnsi" w:cstheme="minorHAnsi"/>
          <w:sz w:val="32"/>
          <w:szCs w:val="32"/>
        </w:rPr>
        <w:t xml:space="preserve"> </w:t>
      </w:r>
      <w:bookmarkStart w:id="38" w:name="_Toc24115816"/>
      <w:bookmarkStart w:id="39" w:name="_Toc24118707"/>
      <w:r w:rsidR="00C65C95" w:rsidRPr="005B04C4">
        <w:rPr>
          <w:rFonts w:asciiTheme="minorHAnsi" w:hAnsiTheme="minorHAnsi" w:cstheme="minorHAnsi"/>
          <w:sz w:val="32"/>
          <w:szCs w:val="32"/>
        </w:rPr>
        <w:t>Voorbeeld TCP</w:t>
      </w:r>
      <w:bookmarkEnd w:id="38"/>
      <w:bookmarkEnd w:id="39"/>
      <w:r w:rsidR="00C65C95" w:rsidRPr="005B04C4">
        <w:rPr>
          <w:rFonts w:asciiTheme="minorHAnsi" w:hAnsiTheme="minorHAnsi" w:cstheme="minorHAnsi"/>
          <w:sz w:val="32"/>
          <w:szCs w:val="32"/>
        </w:rPr>
        <w:t xml:space="preserve"> </w:t>
      </w:r>
    </w:p>
    <w:p w14:paraId="48E08072" w14:textId="77777777" w:rsidR="005B04C4" w:rsidRPr="005B04C4" w:rsidRDefault="005B04C4" w:rsidP="005B04C4">
      <w:pPr>
        <w:pStyle w:val="Lijstalinea"/>
        <w:ind w:left="480"/>
      </w:pPr>
    </w:p>
    <w:p w14:paraId="478B9188" w14:textId="5656F815" w:rsidR="003561AA" w:rsidRPr="005B04C4" w:rsidRDefault="005B04C4" w:rsidP="005B04C4">
      <w:pPr>
        <w:rPr>
          <w:rFonts w:asciiTheme="majorHAnsi" w:hAnsiTheme="majorHAnsi" w:cstheme="majorHAnsi"/>
          <w:sz w:val="28"/>
        </w:rPr>
      </w:pPr>
      <w:r>
        <w:rPr>
          <w:rFonts w:asciiTheme="majorHAnsi" w:hAnsiTheme="majorHAnsi" w:cstheme="majorHAnsi"/>
          <w:sz w:val="28"/>
        </w:rPr>
        <w:br w:type="page"/>
      </w:r>
    </w:p>
    <w:p w14:paraId="2B131634" w14:textId="3230EB16" w:rsidR="00520718" w:rsidRDefault="00520718" w:rsidP="009A44DF">
      <w:pPr>
        <w:pStyle w:val="Kop1"/>
        <w:numPr>
          <w:ilvl w:val="0"/>
          <w:numId w:val="5"/>
        </w:numPr>
        <w:rPr>
          <w:rFonts w:asciiTheme="minorHAnsi" w:hAnsiTheme="minorHAnsi" w:cstheme="minorHAnsi"/>
          <w:sz w:val="40"/>
          <w:szCs w:val="40"/>
        </w:rPr>
      </w:pPr>
      <w:bookmarkStart w:id="40" w:name="_Toc24115817"/>
      <w:bookmarkStart w:id="41" w:name="_Toc24118708"/>
      <w:r>
        <w:rPr>
          <w:rFonts w:asciiTheme="minorHAnsi" w:hAnsiTheme="minorHAnsi" w:cstheme="minorHAnsi"/>
          <w:sz w:val="40"/>
          <w:szCs w:val="40"/>
        </w:rPr>
        <w:lastRenderedPageBreak/>
        <w:t>Poorten</w:t>
      </w:r>
      <w:bookmarkEnd w:id="40"/>
      <w:bookmarkEnd w:id="41"/>
    </w:p>
    <w:p w14:paraId="5F237F0A" w14:textId="5EBA0D4D" w:rsidR="00520718" w:rsidRPr="00520718" w:rsidRDefault="00064772" w:rsidP="009A44DF">
      <w:pPr>
        <w:pStyle w:val="Kop1"/>
        <w:numPr>
          <w:ilvl w:val="1"/>
          <w:numId w:val="5"/>
        </w:numPr>
        <w:rPr>
          <w:rFonts w:asciiTheme="minorHAnsi" w:hAnsiTheme="minorHAnsi" w:cstheme="minorHAnsi"/>
        </w:rPr>
      </w:pPr>
      <w:bookmarkStart w:id="42" w:name="_Toc24115818"/>
      <w:bookmarkStart w:id="43" w:name="_Toc24118709"/>
      <w:r w:rsidRPr="00520718">
        <w:rPr>
          <w:rFonts w:asciiTheme="minorHAnsi" w:hAnsiTheme="minorHAnsi" w:cstheme="minorHAnsi"/>
        </w:rPr>
        <w:t>Wat zijn poorten</w:t>
      </w:r>
      <w:bookmarkEnd w:id="42"/>
      <w:bookmarkEnd w:id="43"/>
    </w:p>
    <w:p w14:paraId="73792717" w14:textId="20E41CAF" w:rsidR="00C629A9" w:rsidRPr="002156CC" w:rsidRDefault="7930D8DE" w:rsidP="7930D8DE">
      <w:pPr>
        <w:rPr>
          <w:rFonts w:asciiTheme="majorHAnsi" w:hAnsiTheme="majorHAnsi" w:cstheme="majorBidi"/>
          <w:sz w:val="28"/>
          <w:szCs w:val="28"/>
        </w:rPr>
      </w:pPr>
      <w:r w:rsidRPr="7930D8DE">
        <w:rPr>
          <w:rFonts w:asciiTheme="majorHAnsi" w:hAnsiTheme="majorHAnsi" w:cstheme="majorBidi"/>
          <w:sz w:val="28"/>
          <w:szCs w:val="28"/>
        </w:rPr>
        <w:t xml:space="preserve">Een poort of een gate zien we vooral als een toegang tot iets. Er zijn 2 soorten poorten een </w:t>
      </w:r>
      <w:r w:rsidRPr="7930D8DE">
        <w:rPr>
          <w:rFonts w:asciiTheme="majorHAnsi" w:hAnsiTheme="majorHAnsi" w:cstheme="majorBidi"/>
          <w:i/>
          <w:iCs/>
          <w:sz w:val="28"/>
          <w:szCs w:val="28"/>
        </w:rPr>
        <w:t>hardwarepoort</w:t>
      </w:r>
      <w:r w:rsidRPr="7930D8DE">
        <w:rPr>
          <w:rFonts w:asciiTheme="majorHAnsi" w:hAnsiTheme="majorHAnsi" w:cstheme="majorBidi"/>
          <w:sz w:val="28"/>
          <w:szCs w:val="28"/>
        </w:rPr>
        <w:t xml:space="preserve"> en een </w:t>
      </w:r>
      <w:r w:rsidRPr="7930D8DE">
        <w:rPr>
          <w:rFonts w:asciiTheme="majorHAnsi" w:hAnsiTheme="majorHAnsi" w:cstheme="majorBidi"/>
          <w:i/>
          <w:iCs/>
          <w:sz w:val="28"/>
          <w:szCs w:val="28"/>
        </w:rPr>
        <w:t>netwerkpoort</w:t>
      </w:r>
      <w:r w:rsidRPr="7930D8DE">
        <w:rPr>
          <w:rFonts w:asciiTheme="majorHAnsi" w:hAnsiTheme="majorHAnsi" w:cstheme="majorBidi"/>
          <w:sz w:val="28"/>
          <w:szCs w:val="28"/>
        </w:rPr>
        <w:t>.</w:t>
      </w:r>
    </w:p>
    <w:p w14:paraId="4094EC92" w14:textId="4D978D7D" w:rsidR="00C629A9" w:rsidRPr="002156CC" w:rsidRDefault="00C629A9" w:rsidP="003B161D">
      <w:pPr>
        <w:rPr>
          <w:rFonts w:asciiTheme="majorHAnsi" w:hAnsiTheme="majorHAnsi" w:cstheme="majorHAnsi"/>
          <w:sz w:val="28"/>
        </w:rPr>
      </w:pPr>
      <w:r w:rsidRPr="002156CC">
        <w:rPr>
          <w:rFonts w:asciiTheme="majorHAnsi" w:hAnsiTheme="majorHAnsi" w:cstheme="majorHAnsi"/>
          <w:i/>
          <w:iCs/>
          <w:sz w:val="28"/>
        </w:rPr>
        <w:t>Hardwarepoorten</w:t>
      </w:r>
      <w:r w:rsidRPr="002156CC">
        <w:rPr>
          <w:rFonts w:asciiTheme="majorHAnsi" w:hAnsiTheme="majorHAnsi" w:cstheme="majorHAnsi"/>
          <w:sz w:val="28"/>
        </w:rPr>
        <w:t xml:space="preserve"> worden gebruikt voor het aan</w:t>
      </w:r>
      <w:r w:rsidR="004C321E" w:rsidRPr="002156CC">
        <w:rPr>
          <w:rFonts w:asciiTheme="majorHAnsi" w:hAnsiTheme="majorHAnsi" w:cstheme="majorHAnsi"/>
          <w:sz w:val="28"/>
        </w:rPr>
        <w:t>sluiten van randapparatuur.</w:t>
      </w:r>
    </w:p>
    <w:p w14:paraId="5B630B3D" w14:textId="0549EEA9" w:rsidR="004C321E" w:rsidRPr="002156CC" w:rsidRDefault="004C321E" w:rsidP="003B161D">
      <w:pPr>
        <w:rPr>
          <w:rFonts w:asciiTheme="majorHAnsi" w:hAnsiTheme="majorHAnsi" w:cstheme="majorHAnsi"/>
          <w:sz w:val="28"/>
        </w:rPr>
      </w:pPr>
      <w:r w:rsidRPr="002156CC">
        <w:rPr>
          <w:rFonts w:asciiTheme="majorHAnsi" w:hAnsiTheme="majorHAnsi" w:cstheme="majorHAnsi"/>
          <w:sz w:val="28"/>
        </w:rPr>
        <w:t>Grootste voorbeelden zijn: de parallelle poort, de seriële poort en de USB</w:t>
      </w:r>
    </w:p>
    <w:p w14:paraId="13C50974" w14:textId="573EE774" w:rsidR="004C321E" w:rsidRDefault="004C321E" w:rsidP="003B161D">
      <w:pPr>
        <w:rPr>
          <w:rFonts w:asciiTheme="majorHAnsi" w:hAnsiTheme="majorHAnsi" w:cstheme="majorHAnsi"/>
          <w:sz w:val="28"/>
        </w:rPr>
      </w:pPr>
      <w:r w:rsidRPr="002156CC">
        <w:rPr>
          <w:rFonts w:asciiTheme="majorHAnsi" w:hAnsiTheme="majorHAnsi" w:cstheme="majorHAnsi"/>
          <w:sz w:val="28"/>
        </w:rPr>
        <w:t xml:space="preserve">Netwerkpoort is een poort waaraan een nummer word gegeven volgens een bepaald TCP/IP-protocol. </w:t>
      </w:r>
    </w:p>
    <w:p w14:paraId="234243FB" w14:textId="77777777" w:rsidR="00D84D99" w:rsidRPr="002156CC" w:rsidRDefault="00D84D99" w:rsidP="003B161D">
      <w:pPr>
        <w:rPr>
          <w:rFonts w:asciiTheme="majorHAnsi" w:hAnsiTheme="majorHAnsi" w:cstheme="majorHAnsi"/>
          <w:sz w:val="28"/>
        </w:rPr>
      </w:pPr>
    </w:p>
    <w:p w14:paraId="0C81D044" w14:textId="2501659D" w:rsidR="00D84D99" w:rsidRPr="00D84D99" w:rsidRDefault="005B04C4" w:rsidP="009A44DF">
      <w:pPr>
        <w:pStyle w:val="Kop2"/>
        <w:numPr>
          <w:ilvl w:val="1"/>
          <w:numId w:val="5"/>
        </w:numPr>
        <w:rPr>
          <w:rFonts w:asciiTheme="minorHAnsi" w:hAnsiTheme="minorHAnsi" w:cstheme="minorHAnsi"/>
          <w:sz w:val="32"/>
          <w:szCs w:val="32"/>
        </w:rPr>
      </w:pPr>
      <w:bookmarkStart w:id="44" w:name="_Toc24115819"/>
      <w:bookmarkStart w:id="45" w:name="_Toc24118710"/>
      <w:r w:rsidRPr="005B04C4">
        <w:rPr>
          <w:rFonts w:asciiTheme="minorHAnsi" w:hAnsiTheme="minorHAnsi" w:cstheme="minorHAnsi"/>
          <w:sz w:val="32"/>
          <w:szCs w:val="32"/>
        </w:rPr>
        <w:t>Welke poorten gaan we gebruiken</w:t>
      </w:r>
      <w:bookmarkEnd w:id="44"/>
      <w:bookmarkEnd w:id="45"/>
    </w:p>
    <w:p w14:paraId="7A205BFC" w14:textId="0E42CB2B" w:rsidR="005B04C4" w:rsidRDefault="002156CC" w:rsidP="005B04C4">
      <w:pPr>
        <w:rPr>
          <w:rFonts w:asciiTheme="majorHAnsi" w:hAnsiTheme="majorHAnsi" w:cstheme="majorHAnsi"/>
          <w:sz w:val="28"/>
          <w:szCs w:val="28"/>
        </w:rPr>
      </w:pPr>
      <w:r w:rsidRPr="002156CC">
        <w:rPr>
          <w:rFonts w:asciiTheme="majorHAnsi" w:hAnsiTheme="majorHAnsi" w:cstheme="majorHAnsi"/>
          <w:sz w:val="28"/>
          <w:szCs w:val="28"/>
        </w:rPr>
        <w:t>We gaan netwerkpoorten gebruiken voor de verbinding tussen de server en de client. We gaan poort 443 gebruiken voor de connectie naar het internet.</w:t>
      </w:r>
    </w:p>
    <w:p w14:paraId="3378E90B" w14:textId="77777777" w:rsidR="00D84D99" w:rsidRPr="002156CC" w:rsidRDefault="00D84D99" w:rsidP="005B04C4">
      <w:pPr>
        <w:rPr>
          <w:rFonts w:asciiTheme="majorHAnsi" w:hAnsiTheme="majorHAnsi" w:cstheme="majorHAnsi"/>
          <w:sz w:val="28"/>
          <w:szCs w:val="28"/>
        </w:rPr>
      </w:pPr>
    </w:p>
    <w:p w14:paraId="6577F6D8" w14:textId="29F0991D" w:rsidR="00D2438C" w:rsidRDefault="00D2438C" w:rsidP="009A44DF">
      <w:pPr>
        <w:pStyle w:val="Kop2"/>
        <w:numPr>
          <w:ilvl w:val="1"/>
          <w:numId w:val="5"/>
        </w:numPr>
        <w:rPr>
          <w:rFonts w:asciiTheme="minorHAnsi" w:hAnsiTheme="minorHAnsi" w:cstheme="minorHAnsi"/>
          <w:sz w:val="32"/>
        </w:rPr>
      </w:pPr>
      <w:bookmarkStart w:id="46" w:name="_Toc24115820"/>
      <w:bookmarkStart w:id="47" w:name="_Toc24118711"/>
      <w:r w:rsidRPr="008C66DD">
        <w:rPr>
          <w:rFonts w:asciiTheme="minorHAnsi" w:hAnsiTheme="minorHAnsi" w:cstheme="minorHAnsi"/>
          <w:sz w:val="32"/>
        </w:rPr>
        <w:t>Voorbeeld firewall error</w:t>
      </w:r>
      <w:bookmarkEnd w:id="46"/>
      <w:bookmarkEnd w:id="47"/>
    </w:p>
    <w:p w14:paraId="021BD85D" w14:textId="77777777" w:rsidR="008C66DD" w:rsidRPr="008C66DD" w:rsidRDefault="008C66DD" w:rsidP="008C66DD">
      <w:pPr>
        <w:rPr>
          <w:sz w:val="28"/>
        </w:rPr>
      </w:pPr>
    </w:p>
    <w:p w14:paraId="3FBEB45A" w14:textId="576FB1C2" w:rsidR="004F039C" w:rsidRPr="00A3462D" w:rsidRDefault="008C66DD" w:rsidP="77765F5E">
      <w:pPr>
        <w:rPr>
          <w:noProof/>
          <w:lang w:eastAsia="nl-BE"/>
        </w:rPr>
      </w:pPr>
      <w:r>
        <w:rPr>
          <w:noProof/>
          <w:lang w:eastAsia="nl-BE"/>
        </w:rPr>
        <w:br w:type="page"/>
      </w:r>
    </w:p>
    <w:p w14:paraId="0150BC8C" w14:textId="274B77DF" w:rsidR="00343046" w:rsidRPr="00B87425" w:rsidDel="00B87425" w:rsidRDefault="00B87425" w:rsidP="00B87425">
      <w:pPr>
        <w:pStyle w:val="Kop1"/>
        <w:numPr>
          <w:ilvl w:val="0"/>
          <w:numId w:val="5"/>
        </w:numPr>
        <w:rPr>
          <w:del w:id="48" w:author="de Graaf Simon [2]" w:date="2019-11-22T11:42:00Z"/>
          <w:rFonts w:asciiTheme="minorHAnsi" w:hAnsiTheme="minorHAnsi" w:cstheme="minorBidi"/>
          <w:sz w:val="40"/>
          <w:szCs w:val="40"/>
        </w:rPr>
      </w:pPr>
      <w:ins w:id="49" w:author="de Graaf Simon [2]" w:date="2019-11-22T11:42:00Z">
        <w:r>
          <w:rPr>
            <w:rFonts w:asciiTheme="minorHAnsi" w:hAnsiTheme="minorHAnsi" w:cstheme="minorBidi"/>
            <w:sz w:val="40"/>
            <w:szCs w:val="40"/>
          </w:rPr>
          <w:lastRenderedPageBreak/>
          <w:t xml:space="preserve">3. </w:t>
        </w:r>
        <w:r w:rsidRPr="00B87425">
          <w:rPr>
            <w:rFonts w:asciiTheme="minorHAnsi" w:hAnsiTheme="minorHAnsi" w:cstheme="minorBidi"/>
            <w:sz w:val="40"/>
            <w:szCs w:val="40"/>
          </w:rPr>
          <w:t>Multith</w:t>
        </w:r>
        <w:r>
          <w:rPr>
            <w:rFonts w:asciiTheme="minorHAnsi" w:hAnsiTheme="minorHAnsi" w:cstheme="minorBidi"/>
            <w:sz w:val="40"/>
            <w:szCs w:val="40"/>
          </w:rPr>
          <w:t>reading</w:t>
        </w:r>
        <w:r w:rsidRPr="00B87425" w:rsidDel="00B87425">
          <w:rPr>
            <w:sz w:val="40"/>
            <w:szCs w:val="40"/>
          </w:rPr>
          <w:t xml:space="preserve"> </w:t>
        </w:r>
      </w:ins>
      <w:del w:id="50" w:author="de Graaf Simon [2]" w:date="2019-11-22T11:42:00Z">
        <w:r w:rsidR="7930D8DE" w:rsidRPr="00B87425" w:rsidDel="00B87425">
          <w:rPr>
            <w:rFonts w:asciiTheme="minorHAnsi" w:hAnsiTheme="minorHAnsi" w:cstheme="minorBidi"/>
            <w:sz w:val="40"/>
            <w:szCs w:val="40"/>
          </w:rPr>
          <w:delText>Mu</w:delText>
        </w:r>
      </w:del>
      <w:del w:id="51" w:author="de Graaf Simon [2]" w:date="2019-11-22T11:41:00Z">
        <w:r w:rsidR="7930D8DE" w:rsidRPr="00B87425" w:rsidDel="00B87425">
          <w:rPr>
            <w:rFonts w:asciiTheme="minorHAnsi" w:hAnsiTheme="minorHAnsi" w:cstheme="minorBidi"/>
            <w:sz w:val="40"/>
            <w:szCs w:val="40"/>
          </w:rPr>
          <w:delText>tli</w:delText>
        </w:r>
      </w:del>
      <w:del w:id="52" w:author="de Graaf Simon [2]" w:date="2019-11-22T11:42:00Z">
        <w:r w:rsidR="7930D8DE" w:rsidRPr="00B87425" w:rsidDel="00B87425">
          <w:rPr>
            <w:rFonts w:asciiTheme="minorHAnsi" w:hAnsiTheme="minorHAnsi" w:cstheme="minorBidi"/>
            <w:sz w:val="40"/>
            <w:szCs w:val="40"/>
          </w:rPr>
          <w:delText>threading</w:delText>
        </w:r>
      </w:del>
    </w:p>
    <w:p w14:paraId="57F41F2B" w14:textId="77777777" w:rsidR="00D84D99" w:rsidRPr="00D84D99" w:rsidRDefault="00D84D99">
      <w:pPr>
        <w:pStyle w:val="Kop1"/>
        <w:pPrChange w:id="53" w:author="de Graaf Simon [2]" w:date="2019-11-22T11:42:00Z">
          <w:pPr/>
        </w:pPrChange>
      </w:pPr>
    </w:p>
    <w:p w14:paraId="29ACF369" w14:textId="530B0CB8" w:rsidR="00A3462D" w:rsidRPr="00A3462D" w:rsidRDefault="00A3462D">
      <w:pPr>
        <w:pStyle w:val="Kop2"/>
        <w:numPr>
          <w:ilvl w:val="1"/>
          <w:numId w:val="29"/>
        </w:numPr>
        <w:rPr>
          <w:rStyle w:val="Kop2Char"/>
          <w:rFonts w:asciiTheme="minorHAnsi" w:hAnsiTheme="minorHAnsi" w:cstheme="minorHAnsi"/>
          <w:sz w:val="32"/>
        </w:rPr>
        <w:pPrChange w:id="54" w:author="de Graaf Simon [2]" w:date="2019-11-22T11:42:00Z">
          <w:pPr>
            <w:pStyle w:val="Kop2"/>
            <w:numPr>
              <w:ilvl w:val="1"/>
              <w:numId w:val="5"/>
            </w:numPr>
            <w:ind w:left="720" w:hanging="720"/>
          </w:pPr>
        </w:pPrChange>
      </w:pPr>
      <w:bookmarkStart w:id="55" w:name="_Toc24115822"/>
      <w:bookmarkStart w:id="56" w:name="_Toc24118713"/>
      <w:r w:rsidRPr="00A3462D">
        <w:rPr>
          <w:rFonts w:asciiTheme="minorHAnsi" w:hAnsiTheme="minorHAnsi" w:cstheme="minorHAnsi"/>
          <w:sz w:val="32"/>
        </w:rPr>
        <w:t>Wat is multithreading</w:t>
      </w:r>
      <w:bookmarkEnd w:id="55"/>
      <w:bookmarkEnd w:id="56"/>
    </w:p>
    <w:p w14:paraId="317F3232" w14:textId="08716F0C" w:rsidR="004F039C" w:rsidRPr="00A3462D" w:rsidDel="00BF1243" w:rsidRDefault="005568AB" w:rsidP="7930D8DE">
      <w:pPr>
        <w:ind w:left="360"/>
        <w:rPr>
          <w:del w:id="57" w:author="de Graaf Simon" w:date="2019-11-22T11:53:00Z"/>
          <w:rFonts w:asciiTheme="majorHAnsi" w:hAnsiTheme="majorHAnsi" w:cstheme="majorBidi"/>
          <w:sz w:val="28"/>
          <w:szCs w:val="28"/>
        </w:rPr>
      </w:pPr>
      <w:ins w:id="58" w:author="de Graaf Simon" w:date="2019-11-22T11:52:00Z">
        <w:r>
          <w:rPr>
            <w:noProof/>
            <w:lang w:eastAsia="nl-BE"/>
          </w:rPr>
          <w:drawing>
            <wp:anchor distT="0" distB="0" distL="114300" distR="114300" simplePos="0" relativeHeight="251667456" behindDoc="1" locked="0" layoutInCell="1" allowOverlap="1" wp14:anchorId="3D3F55E7" wp14:editId="674A5D3C">
              <wp:simplePos x="0" y="0"/>
              <wp:positionH relativeFrom="margin">
                <wp:posOffset>2310130</wp:posOffset>
              </wp:positionH>
              <wp:positionV relativeFrom="paragraph">
                <wp:posOffset>215900</wp:posOffset>
              </wp:positionV>
              <wp:extent cx="4292600" cy="3219450"/>
              <wp:effectExtent l="0" t="0" r="0" b="0"/>
              <wp:wrapTight wrapText="bothSides">
                <wp:wrapPolygon edited="0">
                  <wp:start x="0" y="0"/>
                  <wp:lineTo x="0" y="21472"/>
                  <wp:lineTo x="21472" y="21472"/>
                  <wp:lineTo x="21472" y="0"/>
                  <wp:lineTo x="0" y="0"/>
                </wp:wrapPolygon>
              </wp:wrapTight>
              <wp:docPr id="3" name="Afbeelding 3" descr="https://upload.wikimedia.org/wikipedia/commons/e/e3/Single_vs_multithreaded_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3/Single_vs_multithreaded_process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9260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7930D8DE" w:rsidRPr="7930D8DE">
        <w:rPr>
          <w:rFonts w:asciiTheme="majorHAnsi" w:hAnsiTheme="majorHAnsi" w:cstheme="majorBidi"/>
          <w:sz w:val="28"/>
          <w:szCs w:val="28"/>
        </w:rPr>
        <w:t xml:space="preserve">Bij multithreaden </w:t>
      </w:r>
      <w:ins w:id="59" w:author="de Graaf Simon [2]" w:date="2019-11-22T11:42:00Z">
        <w:r w:rsidR="00B87425">
          <w:rPr>
            <w:rFonts w:asciiTheme="majorHAnsi" w:hAnsiTheme="majorHAnsi" w:cstheme="majorBidi"/>
            <w:sz w:val="28"/>
            <w:szCs w:val="28"/>
          </w:rPr>
          <w:t xml:space="preserve">wordt </w:t>
        </w:r>
      </w:ins>
      <w:del w:id="60" w:author="de Graaf Simon [2]" w:date="2019-11-22T11:42:00Z">
        <w:r w:rsidR="7930D8DE" w:rsidRPr="7930D8DE" w:rsidDel="00B87425">
          <w:rPr>
            <w:rFonts w:asciiTheme="majorHAnsi" w:hAnsiTheme="majorHAnsi" w:cstheme="majorBidi"/>
            <w:sz w:val="28"/>
            <w:szCs w:val="28"/>
          </w:rPr>
          <w:delText xml:space="preserve">word </w:delText>
        </w:r>
      </w:del>
      <w:r w:rsidR="7930D8DE" w:rsidRPr="7930D8DE">
        <w:rPr>
          <w:rFonts w:asciiTheme="majorHAnsi" w:hAnsiTheme="majorHAnsi" w:cstheme="majorBidi"/>
          <w:sz w:val="28"/>
          <w:szCs w:val="28"/>
        </w:rPr>
        <w:t xml:space="preserve">de </w:t>
      </w:r>
      <w:ins w:id="61" w:author="de Graaf Simon" w:date="2019-11-22T11:53:00Z">
        <w:r w:rsidR="00BF1243">
          <w:rPr>
            <w:rFonts w:asciiTheme="majorHAnsi" w:hAnsiTheme="majorHAnsi" w:cstheme="majorBidi"/>
            <w:sz w:val="28"/>
            <w:szCs w:val="28"/>
          </w:rPr>
          <w:t xml:space="preserve">taak </w:t>
        </w:r>
      </w:ins>
      <w:del w:id="62" w:author="de Graaf Simon" w:date="2019-11-22T11:53:00Z">
        <w:r w:rsidR="7930D8DE" w:rsidRPr="7930D8DE" w:rsidDel="00BF1243">
          <w:rPr>
            <w:rFonts w:asciiTheme="majorHAnsi" w:hAnsiTheme="majorHAnsi" w:cstheme="majorBidi"/>
            <w:sz w:val="28"/>
            <w:szCs w:val="28"/>
          </w:rPr>
          <w:delText xml:space="preserve">data </w:delText>
        </w:r>
      </w:del>
      <w:del w:id="63" w:author="de Graaf Simon [2]" w:date="2019-11-22T11:42:00Z">
        <w:r w:rsidR="7930D8DE" w:rsidRPr="7930D8DE" w:rsidDel="00B87425">
          <w:rPr>
            <w:rFonts w:asciiTheme="majorHAnsi" w:hAnsiTheme="majorHAnsi" w:cstheme="majorBidi"/>
            <w:sz w:val="28"/>
            <w:szCs w:val="28"/>
          </w:rPr>
          <w:delText xml:space="preserve">verdeelt </w:delText>
        </w:r>
      </w:del>
      <w:ins w:id="64" w:author="de Graaf Simon [2]" w:date="2019-11-22T11:42:00Z">
        <w:r w:rsidR="00B87425" w:rsidRPr="7930D8DE">
          <w:rPr>
            <w:rFonts w:asciiTheme="majorHAnsi" w:hAnsiTheme="majorHAnsi" w:cstheme="majorBidi"/>
            <w:sz w:val="28"/>
            <w:szCs w:val="28"/>
          </w:rPr>
          <w:t>verdeel</w:t>
        </w:r>
        <w:r w:rsidR="00B87425">
          <w:rPr>
            <w:rFonts w:asciiTheme="majorHAnsi" w:hAnsiTheme="majorHAnsi" w:cstheme="majorBidi"/>
            <w:sz w:val="28"/>
            <w:szCs w:val="28"/>
          </w:rPr>
          <w:t xml:space="preserve">d </w:t>
        </w:r>
      </w:ins>
      <w:r w:rsidR="7930D8DE" w:rsidRPr="7930D8DE">
        <w:rPr>
          <w:rFonts w:asciiTheme="majorHAnsi" w:hAnsiTheme="majorHAnsi" w:cstheme="majorBidi"/>
          <w:sz w:val="28"/>
          <w:szCs w:val="28"/>
        </w:rPr>
        <w:t>in kleinere delen</w:t>
      </w:r>
      <w:ins w:id="65" w:author="Van Royen Frederik" w:date="2019-11-15T13:21:00Z">
        <w:r w:rsidR="7930D8DE" w:rsidRPr="7930D8DE">
          <w:rPr>
            <w:rFonts w:asciiTheme="majorHAnsi" w:hAnsiTheme="majorHAnsi" w:cstheme="majorBidi"/>
            <w:sz w:val="28"/>
            <w:szCs w:val="28"/>
          </w:rPr>
          <w:t>,</w:t>
        </w:r>
      </w:ins>
      <w:r w:rsidR="7930D8DE" w:rsidRPr="7930D8DE">
        <w:rPr>
          <w:rFonts w:asciiTheme="majorHAnsi" w:hAnsiTheme="majorHAnsi" w:cstheme="majorBidi"/>
          <w:sz w:val="28"/>
          <w:szCs w:val="28"/>
        </w:rPr>
        <w:t xml:space="preserve"> </w:t>
      </w:r>
      <w:ins w:id="66" w:author="Van Royen Frederik" w:date="2019-11-15T13:21:00Z">
        <w:r w:rsidR="7930D8DE" w:rsidRPr="7930D8DE">
          <w:rPr>
            <w:rFonts w:asciiTheme="majorHAnsi" w:hAnsiTheme="majorHAnsi" w:cstheme="majorBidi"/>
            <w:sz w:val="28"/>
            <w:szCs w:val="28"/>
          </w:rPr>
          <w:t xml:space="preserve">die kleinere delen noemen we </w:t>
        </w:r>
      </w:ins>
      <w:del w:id="67" w:author="Van Royen Frederik" w:date="2019-11-15T13:21:00Z">
        <w:r w:rsidR="004F039C" w:rsidRPr="7930D8DE" w:rsidDel="7930D8DE">
          <w:rPr>
            <w:rFonts w:asciiTheme="majorHAnsi" w:hAnsiTheme="majorHAnsi" w:cstheme="majorBidi"/>
            <w:sz w:val="28"/>
            <w:szCs w:val="28"/>
          </w:rPr>
          <w:delText xml:space="preserve">ook wel </w:delText>
        </w:r>
      </w:del>
      <w:r w:rsidR="7930D8DE" w:rsidRPr="7930D8DE">
        <w:rPr>
          <w:rFonts w:asciiTheme="majorHAnsi" w:hAnsiTheme="majorHAnsi" w:cstheme="majorBidi"/>
          <w:sz w:val="28"/>
          <w:szCs w:val="28"/>
        </w:rPr>
        <w:t>threads</w:t>
      </w:r>
      <w:del w:id="68" w:author="Van Royen Frederik" w:date="2019-11-15T13:21:00Z">
        <w:r w:rsidR="004F039C" w:rsidRPr="7930D8DE" w:rsidDel="7930D8DE">
          <w:rPr>
            <w:rFonts w:asciiTheme="majorHAnsi" w:hAnsiTheme="majorHAnsi" w:cstheme="majorBidi"/>
            <w:sz w:val="28"/>
            <w:szCs w:val="28"/>
          </w:rPr>
          <w:delText xml:space="preserve"> genoemd</w:delText>
        </w:r>
      </w:del>
      <w:r w:rsidR="7930D8DE" w:rsidRPr="7930D8DE">
        <w:rPr>
          <w:rFonts w:asciiTheme="majorHAnsi" w:hAnsiTheme="majorHAnsi" w:cstheme="majorBidi"/>
          <w:sz w:val="28"/>
          <w:szCs w:val="28"/>
        </w:rPr>
        <w:t>. Deze worden dan allemaal verstuurd en op het einde terug in hun originele vorm</w:t>
      </w:r>
      <w:ins w:id="69" w:author="de Graaf Simon [2]" w:date="2019-11-22T11:42:00Z">
        <w:r w:rsidR="00B87425">
          <w:rPr>
            <w:rFonts w:asciiTheme="majorHAnsi" w:hAnsiTheme="majorHAnsi" w:cstheme="majorBidi"/>
            <w:sz w:val="28"/>
            <w:szCs w:val="28"/>
          </w:rPr>
          <w:t xml:space="preserve"> geplaatst.</w:t>
        </w:r>
      </w:ins>
      <w:ins w:id="70" w:author="de Graaf Simon" w:date="2019-11-22T11:53:00Z">
        <w:r w:rsidR="00BF1243">
          <w:rPr>
            <w:rFonts w:asciiTheme="majorHAnsi" w:hAnsiTheme="majorHAnsi" w:cstheme="majorBidi"/>
            <w:sz w:val="28"/>
            <w:szCs w:val="28"/>
          </w:rPr>
          <w:t xml:space="preserve"> </w:t>
        </w:r>
      </w:ins>
      <w:ins w:id="71" w:author="de Graaf Simon" w:date="2019-11-22T13:31:00Z">
        <w:r w:rsidR="00503A2D">
          <w:rPr>
            <w:rFonts w:asciiTheme="majorHAnsi" w:hAnsiTheme="majorHAnsi" w:cstheme="majorBidi"/>
            <w:sz w:val="28"/>
            <w:szCs w:val="28"/>
          </w:rPr>
          <w:t>Het doel van multithreading is om m</w:t>
        </w:r>
      </w:ins>
      <w:ins w:id="72" w:author="de Graaf Simon" w:date="2019-11-22T13:32:00Z">
        <w:r w:rsidR="00503A2D">
          <w:rPr>
            <w:rFonts w:asciiTheme="majorHAnsi" w:hAnsiTheme="majorHAnsi" w:cstheme="majorBidi"/>
            <w:sz w:val="28"/>
            <w:szCs w:val="28"/>
          </w:rPr>
          <w:t xml:space="preserve">eerdere taken tegelijk uit te </w:t>
        </w:r>
        <w:bookmarkStart w:id="73" w:name="_GoBack"/>
        <w:bookmarkEnd w:id="73"/>
        <w:r w:rsidR="00503A2D">
          <w:rPr>
            <w:rFonts w:asciiTheme="majorHAnsi" w:hAnsiTheme="majorHAnsi" w:cstheme="majorBidi"/>
            <w:sz w:val="28"/>
            <w:szCs w:val="28"/>
          </w:rPr>
          <w:t xml:space="preserve">kennen voeren bv: het luisteren naar wat de cliënts sturen en ondertussen berichten kunnen </w:t>
        </w:r>
        <w:r w:rsidR="00503A2D" w:rsidRPr="00503A2D">
          <w:rPr>
            <w:rFonts w:asciiTheme="majorHAnsi" w:hAnsiTheme="majorHAnsi" w:cstheme="majorBidi"/>
            <w:i/>
            <w:sz w:val="28"/>
            <w:szCs w:val="28"/>
            <w:rPrChange w:id="74" w:author="de Graaf Simon" w:date="2019-11-22T13:33:00Z">
              <w:rPr>
                <w:rFonts w:asciiTheme="majorHAnsi" w:hAnsiTheme="majorHAnsi" w:cstheme="majorBidi"/>
                <w:sz w:val="28"/>
                <w:szCs w:val="28"/>
              </w:rPr>
            </w:rPrChange>
          </w:rPr>
          <w:t>displayen</w:t>
        </w:r>
      </w:ins>
      <w:ins w:id="75" w:author="de Graaf Simon" w:date="2019-11-22T13:33:00Z">
        <w:r w:rsidR="00503A2D">
          <w:rPr>
            <w:rFonts w:asciiTheme="majorHAnsi" w:hAnsiTheme="majorHAnsi" w:cstheme="majorBidi"/>
            <w:sz w:val="28"/>
            <w:szCs w:val="28"/>
          </w:rPr>
          <w:t>.</w:t>
        </w:r>
      </w:ins>
      <w:del w:id="76" w:author="de Graaf Simon" w:date="2019-11-22T13:31:00Z">
        <w:r w:rsidR="7930D8DE" w:rsidRPr="7930D8DE" w:rsidDel="00503A2D">
          <w:rPr>
            <w:rFonts w:asciiTheme="majorHAnsi" w:hAnsiTheme="majorHAnsi" w:cstheme="majorBidi"/>
            <w:sz w:val="28"/>
            <w:szCs w:val="28"/>
          </w:rPr>
          <w:delText xml:space="preserve"> </w:delText>
        </w:r>
      </w:del>
      <w:del w:id="77" w:author="de Graaf Simon [2]" w:date="2019-11-22T11:42:00Z">
        <w:r w:rsidR="7930D8DE" w:rsidRPr="7930D8DE" w:rsidDel="00B87425">
          <w:rPr>
            <w:rFonts w:asciiTheme="majorHAnsi" w:hAnsiTheme="majorHAnsi" w:cstheme="majorBidi"/>
            <w:sz w:val="28"/>
            <w:szCs w:val="28"/>
          </w:rPr>
          <w:delText xml:space="preserve">geplaatst </w:delText>
        </w:r>
      </w:del>
    </w:p>
    <w:p w14:paraId="12934ABB" w14:textId="522C9E66" w:rsidR="00D2438C" w:rsidRDefault="7930D8DE">
      <w:pPr>
        <w:ind w:left="360"/>
        <w:rPr>
          <w:rFonts w:eastAsia="Times New Roman"/>
          <w:sz w:val="28"/>
          <w:szCs w:val="28"/>
          <w:lang w:eastAsia="nl-BE"/>
        </w:rPr>
      </w:pPr>
      <w:del w:id="78" w:author="de Graaf Simon" w:date="2019-11-22T11:53:00Z">
        <w:r w:rsidRPr="7930D8DE" w:rsidDel="00BF1243">
          <w:rPr>
            <w:rFonts w:asciiTheme="majorHAnsi" w:eastAsia="Times New Roman" w:hAnsiTheme="majorHAnsi" w:cstheme="majorBidi"/>
            <w:sz w:val="28"/>
            <w:szCs w:val="28"/>
            <w:lang w:eastAsia="nl-BE"/>
          </w:rPr>
          <w:delText xml:space="preserve">Het </w:delText>
        </w:r>
      </w:del>
      <w:ins w:id="79" w:author="de Graaf Simon [2]" w:date="2019-11-22T11:43:00Z">
        <w:del w:id="80" w:author="de Graaf Simon" w:date="2019-11-22T11:53:00Z">
          <w:r w:rsidR="00B87425" w:rsidDel="00BF1243">
            <w:rPr>
              <w:rFonts w:asciiTheme="majorHAnsi" w:eastAsia="Times New Roman" w:hAnsiTheme="majorHAnsi" w:cstheme="majorBidi"/>
              <w:sz w:val="28"/>
              <w:szCs w:val="28"/>
              <w:lang w:eastAsia="nl-BE"/>
            </w:rPr>
            <w:delText xml:space="preserve">zit </w:delText>
          </w:r>
        </w:del>
      </w:ins>
      <w:del w:id="81" w:author="de Graaf Simon" w:date="2019-11-22T11:53:00Z">
        <w:r w:rsidRPr="7930D8DE" w:rsidDel="00BF1243">
          <w:rPr>
            <w:rFonts w:asciiTheme="majorHAnsi" w:eastAsia="Times New Roman" w:hAnsiTheme="majorHAnsi" w:cstheme="majorBidi"/>
            <w:sz w:val="28"/>
            <w:szCs w:val="28"/>
            <w:lang w:eastAsia="nl-BE"/>
          </w:rPr>
          <w:delText xml:space="preserve">zit </w:delText>
        </w:r>
      </w:del>
      <w:ins w:id="82" w:author="de Graaf Simon [2]" w:date="2019-11-22T11:43:00Z">
        <w:del w:id="83" w:author="de Graaf Simon" w:date="2019-11-22T11:53:00Z">
          <w:r w:rsidR="00B87425" w:rsidDel="00BF1243">
            <w:rPr>
              <w:rFonts w:asciiTheme="majorHAnsi" w:eastAsia="Times New Roman" w:hAnsiTheme="majorHAnsi" w:cstheme="majorBidi"/>
              <w:sz w:val="28"/>
              <w:szCs w:val="28"/>
              <w:lang w:eastAsia="nl-BE"/>
            </w:rPr>
            <w:delText>in e</w:delText>
          </w:r>
        </w:del>
      </w:ins>
      <w:del w:id="84" w:author="de Graaf Simon" w:date="2019-11-22T11:53:00Z">
        <w:r w:rsidRPr="7930D8DE" w:rsidDel="00BF1243">
          <w:rPr>
            <w:rFonts w:asciiTheme="majorHAnsi" w:eastAsia="Times New Roman" w:hAnsiTheme="majorHAnsi" w:cstheme="majorBidi"/>
            <w:sz w:val="28"/>
            <w:szCs w:val="28"/>
            <w:lang w:eastAsia="nl-BE"/>
          </w:rPr>
          <w:delText>Een virtu</w:delText>
        </w:r>
      </w:del>
      <w:del w:id="85" w:author="de Graaf Simon" w:date="2019-11-22T11:52:00Z">
        <w:r w:rsidRPr="7930D8DE" w:rsidDel="00BF1243">
          <w:rPr>
            <w:rFonts w:asciiTheme="majorHAnsi" w:eastAsia="Times New Roman" w:hAnsiTheme="majorHAnsi" w:cstheme="majorBidi"/>
            <w:sz w:val="28"/>
            <w:szCs w:val="28"/>
            <w:lang w:eastAsia="nl-BE"/>
          </w:rPr>
          <w:delText xml:space="preserve">ele adresruimte </w:delText>
        </w:r>
      </w:del>
      <w:ins w:id="86" w:author="de Graaf Simon [2]" w:date="2019-11-22T11:43:00Z">
        <w:del w:id="87" w:author="de Graaf Simon" w:date="2019-11-22T11:52:00Z">
          <w:r w:rsidR="00B87425" w:rsidDel="00BF1243">
            <w:rPr>
              <w:rFonts w:asciiTheme="majorHAnsi" w:eastAsia="Times New Roman" w:hAnsiTheme="majorHAnsi" w:cstheme="majorBidi"/>
              <w:sz w:val="28"/>
              <w:szCs w:val="28"/>
              <w:lang w:eastAsia="nl-BE"/>
            </w:rPr>
            <w:delText>die</w:delText>
          </w:r>
        </w:del>
      </w:ins>
      <w:del w:id="88" w:author="de Graaf Simon" w:date="2019-11-22T11:52:00Z">
        <w:r w:rsidRPr="7930D8DE" w:rsidDel="00BF1243">
          <w:rPr>
            <w:rFonts w:asciiTheme="majorHAnsi" w:eastAsia="Times New Roman" w:hAnsiTheme="majorHAnsi" w:cstheme="majorBidi"/>
            <w:sz w:val="28"/>
            <w:szCs w:val="28"/>
            <w:lang w:eastAsia="nl-BE"/>
          </w:rPr>
          <w:delText>dat het procesbeeld bevat of</w:delText>
        </w:r>
        <w:r w:rsidRPr="7930D8DE" w:rsidDel="00BF1243">
          <w:rPr>
            <w:rFonts w:asciiTheme="majorHAnsi" w:hAnsiTheme="majorHAnsi" w:cstheme="majorBidi"/>
            <w:sz w:val="28"/>
            <w:szCs w:val="28"/>
          </w:rPr>
          <w:delText xml:space="preserve"> in heeft een </w:delText>
        </w:r>
        <w:r w:rsidRPr="7930D8DE" w:rsidDel="00BF1243">
          <w:rPr>
            <w:rFonts w:asciiTheme="majorHAnsi" w:eastAsia="Times New Roman" w:hAnsiTheme="majorHAnsi" w:cstheme="majorBidi"/>
            <w:sz w:val="28"/>
            <w:szCs w:val="28"/>
            <w:lang w:eastAsia="nl-BE"/>
          </w:rPr>
          <w:delText xml:space="preserve">beveiligde toegang tot processoren, andere processen (voor interproces </w:delText>
        </w:r>
        <w:r w:rsidRPr="7930D8DE" w:rsidDel="00BF1243">
          <w:rPr>
            <w:rFonts w:eastAsia="Times New Roman"/>
            <w:sz w:val="28"/>
            <w:szCs w:val="28"/>
            <w:lang w:eastAsia="nl-BE"/>
          </w:rPr>
          <w:delText>communicatie), bestanden en I/O bronnen (apparaten en kanalen).</w:delText>
        </w:r>
      </w:del>
    </w:p>
    <w:p w14:paraId="470B46CA" w14:textId="19A5CB35" w:rsidR="00D84D99" w:rsidRDefault="00D84D99" w:rsidP="00D2438C">
      <w:pPr>
        <w:ind w:left="360"/>
        <w:rPr>
          <w:rFonts w:eastAsia="Times New Roman" w:cstheme="minorHAnsi"/>
          <w:sz w:val="28"/>
          <w:szCs w:val="28"/>
          <w:lang w:eastAsia="nl-BE"/>
        </w:rPr>
      </w:pPr>
    </w:p>
    <w:p w14:paraId="7817C40A" w14:textId="4396216E" w:rsidR="00064772" w:rsidRDefault="00064772">
      <w:pPr>
        <w:pStyle w:val="Kop2"/>
        <w:numPr>
          <w:ilvl w:val="1"/>
          <w:numId w:val="29"/>
        </w:numPr>
        <w:rPr>
          <w:rFonts w:asciiTheme="minorHAnsi" w:eastAsia="Times New Roman" w:hAnsiTheme="minorHAnsi" w:cstheme="minorHAnsi"/>
          <w:sz w:val="32"/>
          <w:lang w:eastAsia="nl-BE"/>
        </w:rPr>
        <w:pPrChange w:id="89" w:author="de Graaf Simon [2]" w:date="2019-11-22T11:42:00Z">
          <w:pPr>
            <w:pStyle w:val="Kop2"/>
            <w:numPr>
              <w:ilvl w:val="1"/>
              <w:numId w:val="5"/>
            </w:numPr>
            <w:ind w:left="720" w:hanging="720"/>
          </w:pPr>
        </w:pPrChange>
      </w:pPr>
      <w:bookmarkStart w:id="90" w:name="_Toc24115823"/>
      <w:bookmarkStart w:id="91" w:name="_Toc24118714"/>
      <w:r w:rsidRPr="00064772">
        <w:rPr>
          <w:rFonts w:asciiTheme="minorHAnsi" w:eastAsia="Times New Roman" w:hAnsiTheme="minorHAnsi" w:cstheme="minorHAnsi"/>
          <w:sz w:val="32"/>
          <w:lang w:eastAsia="nl-BE"/>
        </w:rPr>
        <w:t>Wat zijn threads</w:t>
      </w:r>
      <w:bookmarkEnd w:id="90"/>
      <w:bookmarkEnd w:id="91"/>
    </w:p>
    <w:p w14:paraId="329CF3F8" w14:textId="40742DFE" w:rsidR="00064772" w:rsidRDefault="00503A2D" w:rsidP="00064772">
      <w:pPr>
        <w:rPr>
          <w:rFonts w:asciiTheme="majorHAnsi" w:hAnsiTheme="majorHAnsi" w:cstheme="majorHAnsi"/>
          <w:color w:val="222222"/>
          <w:sz w:val="28"/>
          <w:szCs w:val="28"/>
          <w:shd w:val="clear" w:color="auto" w:fill="FFFFFF"/>
        </w:rPr>
      </w:pPr>
      <w:ins w:id="92" w:author="de Graaf Simon" w:date="2019-11-22T13:34:00Z">
        <w:r>
          <w:rPr>
            <w:rFonts w:asciiTheme="majorHAnsi" w:hAnsiTheme="majorHAnsi" w:cstheme="majorHAnsi"/>
            <w:color w:val="222222"/>
            <w:sz w:val="28"/>
            <w:szCs w:val="28"/>
            <w:shd w:val="clear" w:color="auto" w:fill="FFFFFF"/>
          </w:rPr>
          <w:t xml:space="preserve">We verdelen onze taken in </w:t>
        </w:r>
        <w:r w:rsidRPr="00503A2D">
          <w:rPr>
            <w:rFonts w:asciiTheme="majorHAnsi" w:hAnsiTheme="majorHAnsi" w:cstheme="majorHAnsi"/>
            <w:i/>
            <w:color w:val="222222"/>
            <w:sz w:val="28"/>
            <w:szCs w:val="28"/>
            <w:shd w:val="clear" w:color="auto" w:fill="FFFFFF"/>
            <w:rPrChange w:id="93" w:author="de Graaf Simon" w:date="2019-11-22T13:35:00Z">
              <w:rPr>
                <w:rFonts w:asciiTheme="majorHAnsi" w:hAnsiTheme="majorHAnsi" w:cstheme="majorHAnsi"/>
                <w:color w:val="222222"/>
                <w:sz w:val="28"/>
                <w:szCs w:val="28"/>
                <w:shd w:val="clear" w:color="auto" w:fill="FFFFFF"/>
              </w:rPr>
            </w:rPrChange>
          </w:rPr>
          <w:t>threads</w:t>
        </w:r>
        <w:r>
          <w:rPr>
            <w:rFonts w:asciiTheme="majorHAnsi" w:hAnsiTheme="majorHAnsi" w:cstheme="majorHAnsi"/>
            <w:color w:val="222222"/>
            <w:sz w:val="28"/>
            <w:szCs w:val="28"/>
            <w:shd w:val="clear" w:color="auto" w:fill="FFFFFF"/>
          </w:rPr>
          <w:t xml:space="preserve">, maar wat zijn </w:t>
        </w:r>
        <w:r w:rsidRPr="00503A2D">
          <w:rPr>
            <w:rFonts w:asciiTheme="majorHAnsi" w:hAnsiTheme="majorHAnsi" w:cstheme="majorHAnsi"/>
            <w:i/>
            <w:color w:val="222222"/>
            <w:sz w:val="28"/>
            <w:szCs w:val="28"/>
            <w:shd w:val="clear" w:color="auto" w:fill="FFFFFF"/>
            <w:rPrChange w:id="94" w:author="de Graaf Simon" w:date="2019-11-22T13:35:00Z">
              <w:rPr>
                <w:rFonts w:asciiTheme="majorHAnsi" w:hAnsiTheme="majorHAnsi" w:cstheme="majorHAnsi"/>
                <w:color w:val="222222"/>
                <w:sz w:val="28"/>
                <w:szCs w:val="28"/>
                <w:shd w:val="clear" w:color="auto" w:fill="FFFFFF"/>
              </w:rPr>
            </w:rPrChange>
          </w:rPr>
          <w:t>threads</w:t>
        </w:r>
        <w:r>
          <w:rPr>
            <w:rFonts w:asciiTheme="majorHAnsi" w:hAnsiTheme="majorHAnsi" w:cstheme="majorHAnsi"/>
            <w:color w:val="222222"/>
            <w:sz w:val="28"/>
            <w:szCs w:val="28"/>
            <w:shd w:val="clear" w:color="auto" w:fill="FFFFFF"/>
          </w:rPr>
          <w:t xml:space="preserve"> juist?</w:t>
        </w:r>
      </w:ins>
      <w:del w:id="95" w:author="de Graaf Simon" w:date="2019-11-22T13:34:00Z">
        <w:r w:rsidR="00064772" w:rsidRPr="00064772" w:rsidDel="00503A2D">
          <w:rPr>
            <w:rFonts w:asciiTheme="majorHAnsi" w:hAnsiTheme="majorHAnsi" w:cstheme="majorHAnsi"/>
            <w:color w:val="222222"/>
            <w:sz w:val="28"/>
            <w:szCs w:val="28"/>
            <w:shd w:val="clear" w:color="auto" w:fill="FFFFFF"/>
          </w:rPr>
          <w:delText>Een </w:delText>
        </w:r>
        <w:r w:rsidR="00064772" w:rsidRPr="00064772" w:rsidDel="00503A2D">
          <w:rPr>
            <w:rFonts w:asciiTheme="majorHAnsi" w:hAnsiTheme="majorHAnsi" w:cstheme="majorHAnsi"/>
            <w:bCs/>
            <w:i/>
            <w:iCs/>
            <w:color w:val="222222"/>
            <w:sz w:val="28"/>
            <w:szCs w:val="28"/>
            <w:shd w:val="clear" w:color="auto" w:fill="FFFFFF"/>
          </w:rPr>
          <w:delText>thread</w:delText>
        </w:r>
        <w:r w:rsidR="00064772" w:rsidRPr="00064772" w:rsidDel="00503A2D">
          <w:rPr>
            <w:rFonts w:asciiTheme="majorHAnsi" w:hAnsiTheme="majorHAnsi" w:cstheme="majorHAnsi"/>
            <w:color w:val="222222"/>
            <w:sz w:val="28"/>
            <w:szCs w:val="28"/>
            <w:shd w:val="clear" w:color="auto" w:fill="FFFFFF"/>
          </w:rPr>
          <w:delText xml:space="preserve"> is de kleinste opeenvolging van geprogrammeerde instructies</w:delText>
        </w:r>
      </w:del>
      <w:ins w:id="96" w:author="de Graaf Simon" w:date="2019-11-22T13:35:00Z">
        <w:r>
          <w:rPr>
            <w:rFonts w:asciiTheme="majorHAnsi" w:hAnsiTheme="majorHAnsi" w:cstheme="majorHAnsi"/>
            <w:color w:val="222222"/>
            <w:sz w:val="28"/>
            <w:szCs w:val="28"/>
            <w:shd w:val="clear" w:color="auto" w:fill="FFFFFF"/>
          </w:rPr>
          <w:t xml:space="preserve"> </w:t>
        </w:r>
        <w:r w:rsidR="005568AB">
          <w:rPr>
            <w:rFonts w:asciiTheme="majorHAnsi" w:hAnsiTheme="majorHAnsi" w:cstheme="majorHAnsi"/>
            <w:color w:val="222222"/>
            <w:sz w:val="28"/>
            <w:szCs w:val="28"/>
            <w:shd w:val="clear" w:color="auto" w:fill="FFFFFF"/>
          </w:rPr>
          <w:t xml:space="preserve">Threads zijn kleine onderdelen van een grotere taak. Een voorbeeld ervan gaan we duidelijk zien in de oefening als je als cliënt een bericht wilt sturen naar de server gebeurt dit met multithreading in de server. </w:t>
        </w:r>
      </w:ins>
      <w:ins w:id="97" w:author="de Graaf Simon" w:date="2019-11-22T13:36:00Z">
        <w:r w:rsidR="005568AB">
          <w:rPr>
            <w:rFonts w:asciiTheme="majorHAnsi" w:hAnsiTheme="majorHAnsi" w:cstheme="majorHAnsi"/>
            <w:color w:val="222222"/>
            <w:sz w:val="28"/>
            <w:szCs w:val="28"/>
            <w:shd w:val="clear" w:color="auto" w:fill="FFFFFF"/>
          </w:rPr>
          <w:t>De server zal luisteren en ondertussen berichten versturen naar al de andere cliënts. We gebruiken een thread voor te kunnen luisteren en een thread voor de berichten te kunnen versturen.</w:t>
        </w:r>
      </w:ins>
      <w:del w:id="98" w:author="de Graaf Simon" w:date="2019-11-22T13:35:00Z">
        <w:r w:rsidR="00064772" w:rsidDel="00503A2D">
          <w:rPr>
            <w:rFonts w:asciiTheme="majorHAnsi" w:hAnsiTheme="majorHAnsi" w:cstheme="majorHAnsi"/>
            <w:color w:val="222222"/>
            <w:sz w:val="28"/>
            <w:szCs w:val="28"/>
            <w:shd w:val="clear" w:color="auto" w:fill="FFFFFF"/>
          </w:rPr>
          <w:delText>.</w:delText>
        </w:r>
      </w:del>
      <w:r w:rsidR="00064772">
        <w:rPr>
          <w:rFonts w:asciiTheme="majorHAnsi" w:hAnsiTheme="majorHAnsi" w:cstheme="majorHAnsi"/>
          <w:color w:val="222222"/>
          <w:sz w:val="28"/>
          <w:szCs w:val="28"/>
          <w:shd w:val="clear" w:color="auto" w:fill="FFFFFF"/>
        </w:rPr>
        <w:t xml:space="preserve"> </w:t>
      </w:r>
    </w:p>
    <w:p w14:paraId="111768A4" w14:textId="7E763E05" w:rsidR="00D84D99" w:rsidRDefault="00D84D99" w:rsidP="00064772">
      <w:pPr>
        <w:rPr>
          <w:rFonts w:asciiTheme="majorHAnsi" w:hAnsiTheme="majorHAnsi" w:cstheme="majorHAnsi"/>
          <w:color w:val="222222"/>
          <w:sz w:val="28"/>
          <w:szCs w:val="28"/>
          <w:shd w:val="clear" w:color="auto" w:fill="FFFFFF"/>
        </w:rPr>
      </w:pPr>
    </w:p>
    <w:p w14:paraId="68963008" w14:textId="5C9085F3" w:rsidR="00064772" w:rsidRDefault="00064772">
      <w:pPr>
        <w:pStyle w:val="Kop2"/>
        <w:numPr>
          <w:ilvl w:val="1"/>
          <w:numId w:val="29"/>
        </w:numPr>
        <w:rPr>
          <w:rFonts w:asciiTheme="minorHAnsi" w:hAnsiTheme="minorHAnsi" w:cstheme="minorHAnsi"/>
          <w:sz w:val="32"/>
          <w:shd w:val="clear" w:color="auto" w:fill="FFFFFF"/>
        </w:rPr>
        <w:pPrChange w:id="99" w:author="de Graaf Simon [2]" w:date="2019-11-22T11:42:00Z">
          <w:pPr>
            <w:pStyle w:val="Kop2"/>
            <w:numPr>
              <w:ilvl w:val="1"/>
              <w:numId w:val="5"/>
            </w:numPr>
            <w:ind w:left="720" w:hanging="720"/>
          </w:pPr>
        </w:pPrChange>
      </w:pPr>
      <w:bookmarkStart w:id="100" w:name="_Toc24115824"/>
      <w:bookmarkStart w:id="101" w:name="_Toc24118715"/>
      <w:r w:rsidRPr="00064772">
        <w:rPr>
          <w:rFonts w:asciiTheme="minorHAnsi" w:hAnsiTheme="minorHAnsi" w:cstheme="minorHAnsi"/>
          <w:sz w:val="32"/>
          <w:shd w:val="clear" w:color="auto" w:fill="FFFFFF"/>
        </w:rPr>
        <w:t>Waarvoor gebruiken we threads</w:t>
      </w:r>
      <w:bookmarkEnd w:id="100"/>
      <w:bookmarkEnd w:id="101"/>
    </w:p>
    <w:p w14:paraId="5F913D6C" w14:textId="3D3BD3EF" w:rsidR="00064772" w:rsidDel="005568AB" w:rsidRDefault="00B87425" w:rsidP="00064772">
      <w:pPr>
        <w:rPr>
          <w:del w:id="102" w:author="Unknown"/>
          <w:rFonts w:asciiTheme="majorHAnsi" w:hAnsiTheme="majorHAnsi" w:cstheme="majorBidi"/>
          <w:sz w:val="28"/>
          <w:szCs w:val="28"/>
        </w:rPr>
      </w:pPr>
      <w:ins w:id="103" w:author="de Graaf Simon [2]" w:date="2019-11-22T11:49:00Z">
        <w:del w:id="104" w:author="de Graaf Simon" w:date="2019-11-22T13:37:00Z">
          <w:r w:rsidDel="005568AB">
            <w:rPr>
              <w:rFonts w:asciiTheme="majorHAnsi" w:hAnsiTheme="majorHAnsi" w:cstheme="majorBidi"/>
              <w:sz w:val="28"/>
              <w:szCs w:val="28"/>
            </w:rPr>
            <w:delText xml:space="preserve">We gebruiken </w:delText>
          </w:r>
          <w:r w:rsidRPr="00E74D56" w:rsidDel="005568AB">
            <w:rPr>
              <w:rFonts w:asciiTheme="majorHAnsi" w:hAnsiTheme="majorHAnsi" w:cstheme="majorBidi"/>
              <w:i/>
              <w:sz w:val="28"/>
              <w:szCs w:val="28"/>
            </w:rPr>
            <w:delText>threads</w:delText>
          </w:r>
          <w:r w:rsidDel="005568AB">
            <w:rPr>
              <w:rFonts w:asciiTheme="majorHAnsi" w:hAnsiTheme="majorHAnsi" w:cstheme="majorBidi"/>
              <w:sz w:val="28"/>
              <w:szCs w:val="28"/>
            </w:rPr>
            <w:delText xml:space="preserve"> voor meerdere redenen. We gaan ze o.a. gebruiken om ervoor te zorgen dat meerdere cliënts tegelijk met de server verbonden kunnen worden.</w:delText>
          </w:r>
        </w:del>
      </w:ins>
      <w:del w:id="105" w:author="de Graaf Simon" w:date="2019-11-22T13:37:00Z">
        <w:r w:rsidR="7930D8DE" w:rsidRPr="7930D8DE" w:rsidDel="005568AB">
          <w:rPr>
            <w:rFonts w:asciiTheme="majorHAnsi" w:hAnsiTheme="majorHAnsi" w:cstheme="majorBidi"/>
            <w:sz w:val="28"/>
            <w:szCs w:val="28"/>
          </w:rPr>
          <w:delText xml:space="preserve">We gebruiken threads </w:delText>
        </w:r>
        <w:r w:rsidR="7930D8DE" w:rsidRPr="7930D8DE" w:rsidDel="005568AB">
          <w:rPr>
            <w:rFonts w:asciiTheme="majorHAnsi" w:hAnsiTheme="majorHAnsi" w:cstheme="majorBidi"/>
            <w:sz w:val="28"/>
            <w:szCs w:val="28"/>
          </w:rPr>
          <w:lastRenderedPageBreak/>
          <w:delText xml:space="preserve">omdat het programma terwijl andere clients verbonden zijn het </w:delText>
        </w:r>
        <w:commentRangeStart w:id="106"/>
        <w:commentRangeEnd w:id="106"/>
        <w:r w:rsidR="7930D8DE" w:rsidRPr="7930D8DE" w:rsidDel="005568AB">
          <w:rPr>
            <w:rFonts w:asciiTheme="majorHAnsi" w:hAnsiTheme="majorHAnsi" w:cstheme="majorBidi"/>
            <w:sz w:val="28"/>
            <w:szCs w:val="28"/>
          </w:rPr>
          <w:delText>ook nog kan kijken of er nieuwe clients willen verbinden.</w:delText>
        </w:r>
      </w:del>
      <w:ins w:id="107" w:author="de Graaf Simon" w:date="2019-11-22T13:37:00Z">
        <w:r w:rsidR="005568AB">
          <w:rPr>
            <w:rFonts w:asciiTheme="majorHAnsi" w:hAnsiTheme="majorHAnsi" w:cstheme="majorBidi"/>
            <w:sz w:val="28"/>
            <w:szCs w:val="28"/>
          </w:rPr>
          <w:t>Wij gaan threads gebruiken in de server</w:t>
        </w:r>
      </w:ins>
      <w:ins w:id="108" w:author="de Graaf Simon" w:date="2019-11-22T13:38:00Z">
        <w:r w:rsidR="005568AB">
          <w:rPr>
            <w:rFonts w:asciiTheme="majorHAnsi" w:hAnsiTheme="majorHAnsi" w:cstheme="majorBidi"/>
            <w:sz w:val="28"/>
            <w:szCs w:val="28"/>
          </w:rPr>
          <w:t xml:space="preserve"> voor het luisteren naar inkomende berichten van de cliënts en het doorsturen van de berichten van de cliënt naar alle andere verbonden cliënts.</w:t>
        </w:r>
      </w:ins>
    </w:p>
    <w:p w14:paraId="3B3E412E" w14:textId="2A560CBC" w:rsidR="005568AB" w:rsidRDefault="005568AB" w:rsidP="7930D8DE">
      <w:pPr>
        <w:rPr>
          <w:ins w:id="109" w:author="de Graaf Simon" w:date="2019-11-22T13:38:00Z"/>
          <w:rFonts w:asciiTheme="majorHAnsi" w:hAnsiTheme="majorHAnsi" w:cstheme="majorBidi"/>
          <w:sz w:val="28"/>
          <w:szCs w:val="28"/>
        </w:rPr>
      </w:pPr>
    </w:p>
    <w:p w14:paraId="42335A7E" w14:textId="77777777" w:rsidR="005568AB" w:rsidRDefault="005568AB" w:rsidP="7930D8DE">
      <w:pPr>
        <w:rPr>
          <w:ins w:id="110" w:author="de Graaf Simon" w:date="2019-11-22T13:38:00Z"/>
          <w:rFonts w:asciiTheme="majorHAnsi" w:hAnsiTheme="majorHAnsi" w:cstheme="majorBidi"/>
          <w:sz w:val="28"/>
          <w:szCs w:val="28"/>
        </w:rPr>
      </w:pPr>
    </w:p>
    <w:p w14:paraId="3C009B94" w14:textId="77777777" w:rsidR="00D84D99" w:rsidRPr="00064772" w:rsidRDefault="00D84D99" w:rsidP="00064772">
      <w:pPr>
        <w:rPr>
          <w:rFonts w:asciiTheme="majorHAnsi" w:hAnsiTheme="majorHAnsi" w:cstheme="majorHAnsi"/>
          <w:sz w:val="28"/>
        </w:rPr>
      </w:pPr>
    </w:p>
    <w:p w14:paraId="00580879" w14:textId="63381966" w:rsidR="008C66DD" w:rsidRPr="00A3462D" w:rsidRDefault="00B047C9">
      <w:pPr>
        <w:pStyle w:val="Kop2"/>
        <w:numPr>
          <w:ilvl w:val="1"/>
          <w:numId w:val="29"/>
        </w:numPr>
        <w:rPr>
          <w:rFonts w:asciiTheme="minorHAnsi" w:hAnsiTheme="minorHAnsi" w:cstheme="minorHAnsi"/>
          <w:sz w:val="32"/>
          <w:szCs w:val="32"/>
        </w:rPr>
        <w:pPrChange w:id="111" w:author="de Graaf Simon [2]" w:date="2019-11-22T11:42:00Z">
          <w:pPr>
            <w:pStyle w:val="Kop2"/>
            <w:numPr>
              <w:ilvl w:val="1"/>
              <w:numId w:val="5"/>
            </w:numPr>
            <w:ind w:left="720" w:hanging="720"/>
          </w:pPr>
        </w:pPrChange>
      </w:pPr>
      <w:bookmarkStart w:id="112" w:name="_Toc24115825"/>
      <w:bookmarkStart w:id="113" w:name="_Toc24118716"/>
      <w:r w:rsidRPr="00A3462D">
        <w:rPr>
          <w:rFonts w:asciiTheme="minorHAnsi" w:hAnsiTheme="minorHAnsi" w:cstheme="minorHAnsi"/>
          <w:sz w:val="32"/>
          <w:szCs w:val="32"/>
        </w:rPr>
        <w:t>Voorbeeld multithreading</w:t>
      </w:r>
      <w:bookmarkEnd w:id="112"/>
      <w:bookmarkEnd w:id="113"/>
      <w:ins w:id="114" w:author="de Graaf Simon [2]" w:date="2019-11-22T11:49:00Z">
        <w:del w:id="115" w:author="de Graaf Simon" w:date="2019-11-22T11:51:00Z">
          <w:r w:rsidR="00B87425" w:rsidDel="00BF1243">
            <w:rPr>
              <w:rFonts w:asciiTheme="minorHAnsi" w:hAnsiTheme="minorHAnsi" w:cstheme="minorHAnsi"/>
              <w:sz w:val="32"/>
              <w:szCs w:val="32"/>
            </w:rPr>
            <w:delText>²</w:delText>
          </w:r>
        </w:del>
      </w:ins>
    </w:p>
    <w:p w14:paraId="4632A401" w14:textId="3CC6CAD3" w:rsidR="00343046" w:rsidRPr="00343046" w:rsidRDefault="008C66DD">
      <w:pPr>
        <w:pStyle w:val="Kop1"/>
        <w:numPr>
          <w:ilvl w:val="0"/>
          <w:numId w:val="29"/>
        </w:numPr>
        <w:rPr>
          <w:rFonts w:asciiTheme="minorHAnsi" w:hAnsiTheme="minorHAnsi" w:cstheme="minorHAnsi"/>
          <w:sz w:val="40"/>
        </w:rPr>
        <w:pPrChange w:id="116" w:author="de Graaf Simon [2]" w:date="2019-11-22T11:42:00Z">
          <w:pPr>
            <w:pStyle w:val="Kop1"/>
            <w:numPr>
              <w:numId w:val="5"/>
            </w:numPr>
            <w:ind w:left="405" w:hanging="405"/>
          </w:pPr>
        </w:pPrChange>
      </w:pPr>
      <w:r>
        <w:br w:type="page"/>
      </w:r>
      <w:bookmarkStart w:id="117" w:name="_Toc24115826"/>
      <w:bookmarkStart w:id="118" w:name="_Toc24118717"/>
      <w:r w:rsidR="00064772">
        <w:rPr>
          <w:rFonts w:asciiTheme="minorHAnsi" w:hAnsiTheme="minorHAnsi" w:cstheme="minorHAnsi"/>
          <w:sz w:val="40"/>
        </w:rPr>
        <w:lastRenderedPageBreak/>
        <w:t>Sockets</w:t>
      </w:r>
      <w:bookmarkEnd w:id="117"/>
      <w:bookmarkEnd w:id="118"/>
    </w:p>
    <w:p w14:paraId="58EA6384" w14:textId="1F334A0F" w:rsidR="00D84D99" w:rsidRPr="009A44DF" w:rsidRDefault="00064772">
      <w:pPr>
        <w:pStyle w:val="Kop2"/>
        <w:numPr>
          <w:ilvl w:val="1"/>
          <w:numId w:val="29"/>
        </w:numPr>
        <w:rPr>
          <w:rFonts w:asciiTheme="minorHAnsi" w:hAnsiTheme="minorHAnsi" w:cstheme="minorHAnsi"/>
          <w:sz w:val="32"/>
        </w:rPr>
        <w:pPrChange w:id="119" w:author="de Graaf Simon [2]" w:date="2019-11-22T11:42:00Z">
          <w:pPr>
            <w:pStyle w:val="Kop2"/>
            <w:numPr>
              <w:ilvl w:val="1"/>
              <w:numId w:val="5"/>
            </w:numPr>
            <w:ind w:left="720" w:hanging="720"/>
          </w:pPr>
        </w:pPrChange>
      </w:pPr>
      <w:bookmarkStart w:id="120" w:name="_Toc24115827"/>
      <w:bookmarkStart w:id="121" w:name="_Toc24118718"/>
      <w:r>
        <w:rPr>
          <w:rFonts w:asciiTheme="minorHAnsi" w:hAnsiTheme="minorHAnsi" w:cstheme="minorHAnsi"/>
          <w:sz w:val="32"/>
        </w:rPr>
        <w:t>Wat zijn sockets</w:t>
      </w:r>
      <w:bookmarkEnd w:id="120"/>
      <w:bookmarkEnd w:id="121"/>
    </w:p>
    <w:p w14:paraId="731B5326" w14:textId="77777777" w:rsidR="00D84D99" w:rsidRDefault="00064772" w:rsidP="00064772">
      <w:pPr>
        <w:pStyle w:val="Kop2"/>
        <w:rPr>
          <w:rFonts w:cstheme="majorHAnsi"/>
          <w:color w:val="auto"/>
          <w:sz w:val="28"/>
        </w:rPr>
      </w:pPr>
      <w:bookmarkStart w:id="122" w:name="_Toc24115366"/>
      <w:bookmarkStart w:id="123" w:name="_Toc24115828"/>
      <w:bookmarkStart w:id="124" w:name="_Toc24116449"/>
      <w:bookmarkStart w:id="125" w:name="_Toc24118719"/>
      <w:r>
        <w:rPr>
          <w:rFonts w:cstheme="majorHAnsi"/>
          <w:color w:val="auto"/>
          <w:sz w:val="28"/>
        </w:rPr>
        <w:t xml:space="preserve">Een </w:t>
      </w:r>
      <w:r w:rsidRPr="00D84D99">
        <w:rPr>
          <w:rFonts w:cstheme="majorHAnsi"/>
          <w:i/>
          <w:color w:val="auto"/>
          <w:sz w:val="28"/>
        </w:rPr>
        <w:t>socket</w:t>
      </w:r>
      <w:r>
        <w:rPr>
          <w:rFonts w:cstheme="majorHAnsi"/>
          <w:color w:val="auto"/>
          <w:sz w:val="28"/>
        </w:rPr>
        <w:t xml:space="preserve"> is een communicatie-eindpunt </w:t>
      </w:r>
      <w:r w:rsidR="00D84D99">
        <w:rPr>
          <w:rFonts w:cstheme="majorHAnsi"/>
          <w:color w:val="auto"/>
          <w:sz w:val="28"/>
        </w:rPr>
        <w:t>in een netwerk. Deze worden geïdentificeerd door de combinatie van het IP-adres en de poortnummer gescheiden door een deelteken bv: 127.0.0.1:80</w:t>
      </w:r>
      <w:bookmarkEnd w:id="122"/>
      <w:bookmarkEnd w:id="123"/>
      <w:bookmarkEnd w:id="124"/>
      <w:bookmarkEnd w:id="125"/>
    </w:p>
    <w:p w14:paraId="17E64A42" w14:textId="77777777" w:rsidR="00D84D99" w:rsidRDefault="00D84D99" w:rsidP="00064772">
      <w:pPr>
        <w:pStyle w:val="Kop2"/>
        <w:rPr>
          <w:rFonts w:cstheme="majorHAnsi"/>
          <w:color w:val="auto"/>
          <w:sz w:val="28"/>
        </w:rPr>
      </w:pPr>
    </w:p>
    <w:p w14:paraId="64B1BDE3" w14:textId="3D0771A1" w:rsidR="00D84D99" w:rsidRPr="009A44DF" w:rsidRDefault="00D84D99">
      <w:pPr>
        <w:pStyle w:val="Kop2"/>
        <w:numPr>
          <w:ilvl w:val="1"/>
          <w:numId w:val="29"/>
        </w:numPr>
        <w:rPr>
          <w:rFonts w:asciiTheme="minorHAnsi" w:hAnsiTheme="minorHAnsi" w:cstheme="minorHAnsi"/>
          <w:sz w:val="32"/>
          <w:szCs w:val="32"/>
        </w:rPr>
        <w:pPrChange w:id="126" w:author="de Graaf Simon [2]" w:date="2019-11-22T11:42:00Z">
          <w:pPr>
            <w:pStyle w:val="Kop2"/>
            <w:numPr>
              <w:ilvl w:val="1"/>
              <w:numId w:val="5"/>
            </w:numPr>
            <w:ind w:left="720" w:hanging="720"/>
          </w:pPr>
        </w:pPrChange>
      </w:pPr>
      <w:bookmarkStart w:id="127" w:name="_Toc24115829"/>
      <w:bookmarkStart w:id="128" w:name="_Toc24118720"/>
      <w:r w:rsidRPr="00D84D99">
        <w:rPr>
          <w:rFonts w:asciiTheme="minorHAnsi" w:hAnsiTheme="minorHAnsi" w:cstheme="minorHAnsi"/>
          <w:sz w:val="32"/>
          <w:szCs w:val="32"/>
        </w:rPr>
        <w:t>Waarom gebruiken we sockets</w:t>
      </w:r>
      <w:bookmarkEnd w:id="127"/>
      <w:bookmarkEnd w:id="128"/>
    </w:p>
    <w:p w14:paraId="6BB34B42" w14:textId="77777777" w:rsidR="004700C7" w:rsidRDefault="00D84D99" w:rsidP="00D84D99">
      <w:pPr>
        <w:pStyle w:val="Kop2"/>
        <w:rPr>
          <w:rFonts w:cstheme="majorHAnsi"/>
          <w:color w:val="auto"/>
          <w:sz w:val="28"/>
        </w:rPr>
      </w:pPr>
      <w:bookmarkStart w:id="129" w:name="_Toc24115830"/>
      <w:bookmarkStart w:id="130" w:name="_Toc24116451"/>
      <w:bookmarkStart w:id="131" w:name="_Toc24118721"/>
      <w:r>
        <w:rPr>
          <w:rFonts w:cstheme="majorHAnsi"/>
          <w:color w:val="auto"/>
          <w:sz w:val="28"/>
        </w:rPr>
        <w:t xml:space="preserve">We gebruiken in de server de stream socket dit is een type socket waarmee een betrouwbare bytestroom tussen </w:t>
      </w:r>
      <w:r w:rsidRPr="00D84D99">
        <w:rPr>
          <w:rFonts w:cstheme="majorHAnsi"/>
          <w:i/>
          <w:color w:val="auto"/>
          <w:sz w:val="28"/>
        </w:rPr>
        <w:t>hosts</w:t>
      </w:r>
      <w:r>
        <w:rPr>
          <w:rFonts w:cstheme="majorHAnsi"/>
          <w:color w:val="auto"/>
          <w:sz w:val="28"/>
        </w:rPr>
        <w:t xml:space="preserve"> kan worden opgezet. Dit is standaard bij TCP.</w:t>
      </w:r>
      <w:bookmarkEnd w:id="129"/>
      <w:bookmarkEnd w:id="130"/>
      <w:bookmarkEnd w:id="131"/>
    </w:p>
    <w:p w14:paraId="19C9E5D4" w14:textId="6FEFAF68" w:rsidR="00064772" w:rsidRPr="004700C7" w:rsidRDefault="004700C7">
      <w:pPr>
        <w:pStyle w:val="Kop2"/>
        <w:numPr>
          <w:ilvl w:val="1"/>
          <w:numId w:val="29"/>
        </w:numPr>
        <w:rPr>
          <w:rFonts w:asciiTheme="minorHAnsi" w:hAnsiTheme="minorHAnsi"/>
        </w:rPr>
        <w:pPrChange w:id="132" w:author="de Graaf Simon [2]" w:date="2019-11-22T11:42:00Z">
          <w:pPr>
            <w:pStyle w:val="Kop2"/>
            <w:numPr>
              <w:ilvl w:val="1"/>
              <w:numId w:val="5"/>
            </w:numPr>
            <w:ind w:left="720" w:hanging="720"/>
          </w:pPr>
        </w:pPrChange>
      </w:pPr>
      <w:bookmarkStart w:id="133" w:name="_Toc24118722"/>
      <w:r w:rsidRPr="004700C7">
        <w:rPr>
          <w:rFonts w:asciiTheme="minorHAnsi" w:hAnsiTheme="minorHAnsi"/>
          <w:sz w:val="32"/>
        </w:rPr>
        <w:t>Voorbeeld van sockets</w:t>
      </w:r>
      <w:bookmarkEnd w:id="133"/>
      <w:r w:rsidR="00064772" w:rsidRPr="004700C7">
        <w:rPr>
          <w:rFonts w:asciiTheme="minorHAnsi" w:hAnsiTheme="minorHAnsi"/>
        </w:rPr>
        <w:br w:type="page"/>
      </w:r>
    </w:p>
    <w:p w14:paraId="1CBD0A73" w14:textId="77777777" w:rsidR="008C66DD" w:rsidRDefault="008C66DD">
      <w:pPr>
        <w:rPr>
          <w:rFonts w:asciiTheme="majorHAnsi" w:eastAsiaTheme="majorEastAsia" w:hAnsiTheme="majorHAnsi" w:cstheme="majorBidi"/>
          <w:sz w:val="28"/>
          <w:szCs w:val="28"/>
        </w:rPr>
      </w:pPr>
    </w:p>
    <w:p w14:paraId="3187760F" w14:textId="42A16F23" w:rsidR="004F039C" w:rsidRPr="00B047C9" w:rsidRDefault="004F039C" w:rsidP="00B047C9">
      <w:pPr>
        <w:pStyle w:val="Kop2"/>
        <w:rPr>
          <w:color w:val="auto"/>
          <w:sz w:val="28"/>
          <w:szCs w:val="24"/>
        </w:rPr>
      </w:pPr>
    </w:p>
    <w:p w14:paraId="412F1CF1" w14:textId="02782347" w:rsidR="004F039C" w:rsidRPr="00280FDE" w:rsidRDefault="00B047C9" w:rsidP="77765F5E">
      <w:pPr>
        <w:rPr>
          <w:rFonts w:asciiTheme="majorHAnsi" w:hAnsiTheme="majorHAnsi" w:cstheme="majorHAnsi"/>
          <w:sz w:val="36"/>
          <w:szCs w:val="28"/>
        </w:rPr>
      </w:pPr>
      <w:r w:rsidRPr="00B047C9">
        <w:rPr>
          <w:noProof/>
        </w:rPr>
        <w:t xml:space="preserve"> </w:t>
      </w:r>
    </w:p>
    <w:p w14:paraId="410228C7" w14:textId="6D4C9006" w:rsidR="00343046" w:rsidRPr="00343046" w:rsidRDefault="008C66DD" w:rsidP="00520718">
      <w:pPr>
        <w:pStyle w:val="Kop1"/>
        <w:numPr>
          <w:ilvl w:val="0"/>
          <w:numId w:val="12"/>
        </w:numPr>
        <w:rPr>
          <w:rFonts w:asciiTheme="minorHAnsi" w:hAnsiTheme="minorHAnsi" w:cstheme="minorHAnsi"/>
          <w:sz w:val="40"/>
        </w:rPr>
      </w:pPr>
      <w:bookmarkStart w:id="134" w:name="_Toc24115831"/>
      <w:bookmarkStart w:id="135" w:name="_Toc24118723"/>
      <w:r w:rsidRPr="008C66DD">
        <w:rPr>
          <w:rFonts w:asciiTheme="minorHAnsi" w:hAnsiTheme="minorHAnsi" w:cstheme="minorHAnsi"/>
          <w:sz w:val="40"/>
        </w:rPr>
        <w:t>Oefening Chatprogram</w:t>
      </w:r>
      <w:bookmarkEnd w:id="134"/>
      <w:bookmarkEnd w:id="135"/>
    </w:p>
    <w:p w14:paraId="69942DAD" w14:textId="201F9960" w:rsidR="008C66DD" w:rsidRDefault="008C66DD" w:rsidP="008C66DD">
      <w:pPr>
        <w:rPr>
          <w:sz w:val="24"/>
        </w:rPr>
      </w:pPr>
      <w:r>
        <w:rPr>
          <w:sz w:val="24"/>
        </w:rPr>
        <w:t>Met deze oefening gaan we proberen een chatprogramma te maken dat kan gebruikt worden bij bijvoorbeeld een klein spel zodat de spelers met elkaar kunnen communiceren.  Wat we voor deze oefening nodig hebben zijn 2 verschillende projects: Client en Server. Jullie gaan van deze 2 de client maken, de server hebben wij al voor jullie gemaakt en kan je vinden op onze github namelijk(moet nog gemaakt worden).</w:t>
      </w:r>
    </w:p>
    <w:p w14:paraId="74A928FA" w14:textId="50B965C7" w:rsidR="008C66DD" w:rsidRPr="00D0680B" w:rsidRDefault="00064772" w:rsidP="008C66DD">
      <w:pPr>
        <w:pStyle w:val="Kop2"/>
        <w:rPr>
          <w:rFonts w:asciiTheme="minorHAnsi" w:hAnsiTheme="minorHAnsi" w:cstheme="minorHAnsi"/>
          <w:sz w:val="32"/>
        </w:rPr>
      </w:pPr>
      <w:bookmarkStart w:id="136" w:name="_Toc24115832"/>
      <w:bookmarkStart w:id="137" w:name="_Toc24118724"/>
      <w:r>
        <w:rPr>
          <w:rFonts w:asciiTheme="minorHAnsi" w:hAnsiTheme="minorHAnsi" w:cstheme="minorHAnsi"/>
          <w:sz w:val="32"/>
        </w:rPr>
        <w:t>5</w:t>
      </w:r>
      <w:r w:rsidR="008C66DD" w:rsidRPr="00D0680B">
        <w:rPr>
          <w:rFonts w:asciiTheme="minorHAnsi" w:hAnsiTheme="minorHAnsi" w:cstheme="minorHAnsi"/>
          <w:sz w:val="32"/>
        </w:rPr>
        <w:t>.1 Client: solution</w:t>
      </w:r>
      <w:bookmarkEnd w:id="136"/>
      <w:bookmarkEnd w:id="137"/>
      <w:r w:rsidR="008C66DD" w:rsidRPr="00D0680B">
        <w:rPr>
          <w:rFonts w:asciiTheme="minorHAnsi" w:hAnsiTheme="minorHAnsi" w:cstheme="minorHAnsi"/>
          <w:sz w:val="32"/>
        </w:rPr>
        <w:t xml:space="preserve"> </w:t>
      </w:r>
    </w:p>
    <w:p w14:paraId="1895E493" w14:textId="38369328" w:rsidR="008C66DD" w:rsidRDefault="008C66DD" w:rsidP="008C66DD">
      <w:pPr>
        <w:rPr>
          <w:b/>
          <w:i/>
          <w:sz w:val="24"/>
        </w:rPr>
      </w:pPr>
      <w:r>
        <w:rPr>
          <w:noProof/>
          <w:lang w:eastAsia="nl-BE"/>
        </w:rPr>
        <w:drawing>
          <wp:anchor distT="0" distB="0" distL="114300" distR="114300" simplePos="0" relativeHeight="251665408" behindDoc="1" locked="0" layoutInCell="1" allowOverlap="1" wp14:anchorId="62F493BF" wp14:editId="70E860EB">
            <wp:simplePos x="0" y="0"/>
            <wp:positionH relativeFrom="margin">
              <wp:align>right</wp:align>
            </wp:positionH>
            <wp:positionV relativeFrom="margin">
              <wp:posOffset>2662555</wp:posOffset>
            </wp:positionV>
            <wp:extent cx="3314700" cy="514350"/>
            <wp:effectExtent l="0" t="0" r="0" b="0"/>
            <wp:wrapTight wrapText="bothSides">
              <wp:wrapPolygon edited="0">
                <wp:start x="0" y="0"/>
                <wp:lineTo x="0" y="20800"/>
                <wp:lineTo x="21476" y="2080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4700" cy="514350"/>
                    </a:xfrm>
                    <a:prstGeom prst="rect">
                      <a:avLst/>
                    </a:prstGeom>
                  </pic:spPr>
                </pic:pic>
              </a:graphicData>
            </a:graphic>
          </wp:anchor>
        </w:drawing>
      </w:r>
      <w:r w:rsidRPr="00DD09CF">
        <w:rPr>
          <w:sz w:val="24"/>
        </w:rPr>
        <w:t xml:space="preserve">Maak een </w:t>
      </w:r>
      <w:r w:rsidRPr="00DD09CF">
        <w:rPr>
          <w:i/>
          <w:sz w:val="24"/>
        </w:rPr>
        <w:t>Windows Forms Application</w:t>
      </w:r>
      <w:r w:rsidRPr="00DD09CF">
        <w:rPr>
          <w:sz w:val="24"/>
        </w:rPr>
        <w:t xml:space="preserve"> </w:t>
      </w:r>
      <w:r>
        <w:rPr>
          <w:sz w:val="24"/>
        </w:rPr>
        <w:t xml:space="preserve">aan </w:t>
      </w:r>
      <w:r w:rsidRPr="00DD09CF">
        <w:rPr>
          <w:sz w:val="24"/>
        </w:rPr>
        <w:t>met de</w:t>
      </w:r>
      <w:r>
        <w:rPr>
          <w:sz w:val="24"/>
        </w:rPr>
        <w:t xml:space="preserve"> naam </w:t>
      </w:r>
      <w:r w:rsidRPr="00DD09CF">
        <w:rPr>
          <w:b/>
          <w:i/>
          <w:sz w:val="24"/>
        </w:rPr>
        <w:t>ChatClient</w:t>
      </w:r>
      <w:r>
        <w:rPr>
          <w:b/>
          <w:i/>
          <w:sz w:val="24"/>
        </w:rPr>
        <w:t>.</w:t>
      </w:r>
    </w:p>
    <w:p w14:paraId="496EA8A7" w14:textId="0D4A16B7" w:rsidR="008C66DD" w:rsidRPr="00AD07D2" w:rsidRDefault="008C66DD" w:rsidP="008C66DD">
      <w:pPr>
        <w:rPr>
          <w:b/>
          <w:sz w:val="32"/>
          <w:u w:val="single"/>
        </w:rPr>
      </w:pPr>
      <w:r>
        <w:rPr>
          <w:noProof/>
          <w:lang w:eastAsia="nl-BE"/>
        </w:rPr>
        <w:drawing>
          <wp:anchor distT="0" distB="0" distL="114300" distR="114300" simplePos="0" relativeHeight="251666432" behindDoc="0" locked="0" layoutInCell="1" allowOverlap="1" wp14:anchorId="10FB5F20" wp14:editId="4E101F63">
            <wp:simplePos x="0" y="0"/>
            <wp:positionH relativeFrom="margin">
              <wp:posOffset>-85725</wp:posOffset>
            </wp:positionH>
            <wp:positionV relativeFrom="margin">
              <wp:posOffset>3065145</wp:posOffset>
            </wp:positionV>
            <wp:extent cx="2019300" cy="35909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9300" cy="3590925"/>
                    </a:xfrm>
                    <a:prstGeom prst="rect">
                      <a:avLst/>
                    </a:prstGeom>
                  </pic:spPr>
                </pic:pic>
              </a:graphicData>
            </a:graphic>
          </wp:anchor>
        </w:drawing>
      </w:r>
      <w:r>
        <w:rPr>
          <w:b/>
          <w:sz w:val="32"/>
          <w:u w:val="single"/>
        </w:rPr>
        <w:t>Client: Domeinlaag</w:t>
      </w:r>
    </w:p>
    <w:p w14:paraId="4A9C22EC" w14:textId="37B7D798" w:rsidR="008C66DD" w:rsidRDefault="008C66DD" w:rsidP="008C66DD">
      <w:pPr>
        <w:pStyle w:val="Lijstalinea"/>
        <w:numPr>
          <w:ilvl w:val="0"/>
          <w:numId w:val="6"/>
        </w:numPr>
        <w:rPr>
          <w:sz w:val="24"/>
        </w:rPr>
      </w:pPr>
      <w:r>
        <w:rPr>
          <w:sz w:val="24"/>
        </w:rPr>
        <w:t>Maak 3 eigenschappen aan waarin de TCPClient, TCPCLientStream en Username kunnen bewaard worden.</w:t>
      </w:r>
    </w:p>
    <w:p w14:paraId="33C171CF" w14:textId="608332BC" w:rsidR="004F039C" w:rsidRDefault="004F039C" w:rsidP="77765F5E">
      <w:pPr>
        <w:rPr>
          <w:rFonts w:asciiTheme="majorHAnsi" w:hAnsiTheme="majorHAnsi" w:cstheme="majorHAnsi"/>
          <w:sz w:val="36"/>
          <w:szCs w:val="28"/>
        </w:rPr>
      </w:pPr>
    </w:p>
    <w:p w14:paraId="560A37C7" w14:textId="228E9AAC" w:rsidR="00D2438C" w:rsidRDefault="00D2438C" w:rsidP="77765F5E">
      <w:pPr>
        <w:rPr>
          <w:rFonts w:asciiTheme="majorHAnsi" w:hAnsiTheme="majorHAnsi" w:cstheme="majorHAnsi"/>
          <w:sz w:val="36"/>
          <w:szCs w:val="28"/>
        </w:rPr>
      </w:pPr>
    </w:p>
    <w:p w14:paraId="5D8B1DF9" w14:textId="4D76F5CF" w:rsidR="00D2438C" w:rsidRDefault="00D2438C" w:rsidP="77765F5E">
      <w:pPr>
        <w:rPr>
          <w:rFonts w:asciiTheme="majorHAnsi" w:hAnsiTheme="majorHAnsi" w:cstheme="majorHAnsi"/>
          <w:sz w:val="36"/>
          <w:szCs w:val="28"/>
        </w:rPr>
      </w:pPr>
    </w:p>
    <w:p w14:paraId="131994E1" w14:textId="1BB4CE82" w:rsidR="00D2438C" w:rsidRDefault="00D2438C" w:rsidP="77765F5E">
      <w:pPr>
        <w:rPr>
          <w:rFonts w:asciiTheme="majorHAnsi" w:hAnsiTheme="majorHAnsi" w:cstheme="majorHAnsi"/>
          <w:sz w:val="36"/>
          <w:szCs w:val="28"/>
        </w:rPr>
      </w:pPr>
    </w:p>
    <w:p w14:paraId="6F0BD608" w14:textId="27528F1D" w:rsidR="00D2438C" w:rsidRDefault="00D2438C" w:rsidP="77765F5E">
      <w:pPr>
        <w:rPr>
          <w:rFonts w:asciiTheme="majorHAnsi" w:hAnsiTheme="majorHAnsi" w:cstheme="majorHAnsi"/>
          <w:sz w:val="36"/>
          <w:szCs w:val="28"/>
        </w:rPr>
      </w:pPr>
    </w:p>
    <w:p w14:paraId="4AAFDACF" w14:textId="756B5294" w:rsidR="00D2438C" w:rsidRPr="00280FDE" w:rsidRDefault="008C66DD" w:rsidP="77765F5E">
      <w:pPr>
        <w:rPr>
          <w:rFonts w:asciiTheme="majorHAnsi" w:hAnsiTheme="majorHAnsi" w:cstheme="majorHAnsi"/>
          <w:sz w:val="36"/>
          <w:szCs w:val="28"/>
        </w:rPr>
      </w:pPr>
      <w:r>
        <w:rPr>
          <w:rFonts w:asciiTheme="majorHAnsi" w:hAnsiTheme="majorHAnsi" w:cstheme="majorHAnsi"/>
          <w:sz w:val="36"/>
          <w:szCs w:val="28"/>
        </w:rPr>
        <w:br w:type="page"/>
      </w:r>
    </w:p>
    <w:p w14:paraId="49B07A57" w14:textId="6449786C" w:rsidR="004C321E" w:rsidRPr="00343046" w:rsidRDefault="00522037" w:rsidP="009A44DF">
      <w:pPr>
        <w:pStyle w:val="Kop2"/>
        <w:numPr>
          <w:ilvl w:val="0"/>
          <w:numId w:val="12"/>
        </w:numPr>
        <w:rPr>
          <w:rFonts w:asciiTheme="minorHAnsi" w:hAnsiTheme="minorHAnsi" w:cstheme="minorHAnsi"/>
          <w:sz w:val="32"/>
        </w:rPr>
      </w:pPr>
      <w:bookmarkStart w:id="138" w:name="_Toc24115833"/>
      <w:bookmarkStart w:id="139" w:name="_Toc24118725"/>
      <w:r w:rsidRPr="00343046">
        <w:rPr>
          <w:rFonts w:asciiTheme="minorHAnsi" w:hAnsiTheme="minorHAnsi" w:cstheme="minorHAnsi"/>
          <w:sz w:val="32"/>
        </w:rPr>
        <w:lastRenderedPageBreak/>
        <w:t>B</w:t>
      </w:r>
      <w:r w:rsidR="00343046" w:rsidRPr="00343046">
        <w:rPr>
          <w:rFonts w:asciiTheme="minorHAnsi" w:hAnsiTheme="minorHAnsi" w:cstheme="minorHAnsi"/>
          <w:sz w:val="32"/>
        </w:rPr>
        <w:t>r</w:t>
      </w:r>
      <w:r w:rsidRPr="00343046">
        <w:rPr>
          <w:rFonts w:asciiTheme="minorHAnsi" w:hAnsiTheme="minorHAnsi" w:cstheme="minorHAnsi"/>
          <w:sz w:val="32"/>
        </w:rPr>
        <w:t>onnen:</w:t>
      </w:r>
      <w:bookmarkEnd w:id="138"/>
      <w:bookmarkEnd w:id="139"/>
      <w:r w:rsidRPr="00343046">
        <w:rPr>
          <w:rFonts w:asciiTheme="minorHAnsi" w:hAnsiTheme="minorHAnsi" w:cstheme="minorHAnsi"/>
          <w:sz w:val="32"/>
        </w:rPr>
        <w:t xml:space="preserve"> </w:t>
      </w:r>
    </w:p>
    <w:p w14:paraId="0311B4C0" w14:textId="532A0F28" w:rsidR="004C321E" w:rsidRDefault="005568AB" w:rsidP="003B161D">
      <w:pPr>
        <w:rPr>
          <w:rStyle w:val="Hyperlink"/>
          <w:rFonts w:asciiTheme="majorHAnsi" w:hAnsiTheme="majorHAnsi" w:cstheme="majorHAnsi"/>
        </w:rPr>
      </w:pPr>
      <w:hyperlink r:id="rId14" w:history="1">
        <w:r w:rsidR="004C321E" w:rsidRPr="00280FDE">
          <w:rPr>
            <w:rStyle w:val="Hyperlink"/>
            <w:rFonts w:asciiTheme="majorHAnsi" w:hAnsiTheme="majorHAnsi" w:cstheme="majorHAnsi"/>
          </w:rPr>
          <w:t>https://nl.wikipedia.org/wiki/TCP-_en_UDP-poorten</w:t>
        </w:r>
      </w:hyperlink>
    </w:p>
    <w:p w14:paraId="0F945F74" w14:textId="649FBE11" w:rsidR="00D2438C" w:rsidRPr="00280FDE" w:rsidRDefault="005568AB" w:rsidP="003B161D">
      <w:pPr>
        <w:rPr>
          <w:rFonts w:asciiTheme="majorHAnsi" w:hAnsiTheme="majorHAnsi" w:cstheme="majorHAnsi"/>
          <w:sz w:val="28"/>
        </w:rPr>
      </w:pPr>
      <w:hyperlink r:id="rId15" w:history="1">
        <w:r w:rsidR="00D2438C">
          <w:rPr>
            <w:rStyle w:val="Hyperlink"/>
          </w:rPr>
          <w:t>http://howtostartprogramming.com/vb-net/vb-net-tutorial-53-multithreading/</w:t>
        </w:r>
      </w:hyperlink>
    </w:p>
    <w:p w14:paraId="6FAED0AE" w14:textId="3E0FE6B0" w:rsidR="00522037" w:rsidRPr="00280FDE" w:rsidRDefault="005568AB" w:rsidP="003B161D">
      <w:pPr>
        <w:rPr>
          <w:rFonts w:asciiTheme="majorHAnsi" w:hAnsiTheme="majorHAnsi" w:cstheme="majorHAnsi"/>
        </w:rPr>
      </w:pPr>
      <w:hyperlink r:id="rId16" w:anchor="Transmission_Control_Protocol" w:history="1">
        <w:r w:rsidR="00522037" w:rsidRPr="00280FDE">
          <w:rPr>
            <w:rStyle w:val="Hyperlink"/>
            <w:rFonts w:asciiTheme="majorHAnsi" w:hAnsiTheme="majorHAnsi" w:cstheme="majorHAnsi"/>
          </w:rPr>
          <w:t>http://www.handel.broeders.be/wiki/index.php?title=Transport_protocol#Transmission_Control_Protocol</w:t>
        </w:r>
      </w:hyperlink>
    </w:p>
    <w:p w14:paraId="208891E2" w14:textId="4BF6BEFB" w:rsidR="00522037" w:rsidRPr="00280FDE" w:rsidRDefault="005568AB" w:rsidP="003B161D">
      <w:pPr>
        <w:rPr>
          <w:rFonts w:asciiTheme="majorHAnsi" w:hAnsiTheme="majorHAnsi" w:cstheme="majorHAnsi"/>
          <w:sz w:val="28"/>
        </w:rPr>
      </w:pPr>
      <w:hyperlink r:id="rId17" w:history="1">
        <w:r w:rsidR="004C321E" w:rsidRPr="00280FDE">
          <w:rPr>
            <w:rStyle w:val="Hyperlink"/>
            <w:rFonts w:asciiTheme="majorHAnsi" w:hAnsiTheme="majorHAnsi" w:cstheme="majorHAnsi"/>
          </w:rPr>
          <w:t>https://www.geeksforgeeks.org/tcp-and-udp-in-transport-layer/</w:t>
        </w:r>
      </w:hyperlink>
    </w:p>
    <w:sectPr w:rsidR="00522037" w:rsidRPr="00280FDE" w:rsidSect="004F039C">
      <w:footerReference w:type="default" r:id="rId18"/>
      <w:pgSz w:w="11906" w:h="16838"/>
      <w:pgMar w:top="1417" w:right="1417" w:bottom="1417" w:left="1417" w:header="708" w:footer="708" w:gutter="0"/>
      <w:cols w:space="708"/>
      <w:titlePg/>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6D2CD207" w16cid:durableId="585F2B98"/>
  <w16cid:commentId w16cid:paraId="624E953D" w16cid:durableId="48A7A98E"/>
  <w16cid:commentId w16cid:paraId="2EA09EE6" w16cid:durableId="4D1394EC"/>
  <w16cid:commentId w16cid:paraId="4595ABE2" w16cid:durableId="67A5EB5E"/>
  <w16cid:commentId w16cid:paraId="38C2BD6C" w16cid:durableId="0342D57C"/>
  <w16cid:commentId w16cid:paraId="7DF564D0" w16cid:durableId="46CA7DF8"/>
  <w16cid:commentId w16cid:paraId="2CC8D4D6" w16cid:durableId="5095A2F1"/>
  <w16cid:commentId w16cid:paraId="501B758B" w16cid:durableId="023DDA9D"/>
  <w16cid:commentId w16cid:paraId="0E6CA1CB" w16cid:durableId="7F2906D0"/>
  <w16cid:commentId w16cid:paraId="16512282" w16cid:durableId="60D8A3DF"/>
  <w16cid:commentId w16cid:paraId="06D11952" w16cid:durableId="0C17B13D"/>
  <w16cid:commentId w16cid:paraId="12CE818C" w16cid:durableId="611E4790"/>
  <w16cid:commentId w16cid:paraId="5E4D4994" w16cid:durableId="34353D86"/>
  <w16cid:commentId w16cid:paraId="541BA5A3" w16cid:durableId="54FA4E0E"/>
  <w16cid:commentId w16cid:paraId="4C836E8A" w16cid:durableId="346295FA"/>
  <w16cid:commentId w16cid:paraId="12B6A46A" w16cid:durableId="7E76A8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CE554" w14:textId="77777777" w:rsidR="00AC0696" w:rsidRDefault="00AC0696" w:rsidP="004C321E">
      <w:pPr>
        <w:spacing w:after="0" w:line="240" w:lineRule="auto"/>
      </w:pPr>
      <w:r>
        <w:separator/>
      </w:r>
    </w:p>
  </w:endnote>
  <w:endnote w:type="continuationSeparator" w:id="0">
    <w:p w14:paraId="17878700" w14:textId="77777777" w:rsidR="00AC0696" w:rsidRDefault="00AC0696" w:rsidP="004C3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5624726"/>
      <w:docPartObj>
        <w:docPartGallery w:val="Page Numbers (Bottom of Page)"/>
        <w:docPartUnique/>
      </w:docPartObj>
    </w:sdtPr>
    <w:sdtEndPr/>
    <w:sdtContent>
      <w:p w14:paraId="657F9E5A" w14:textId="08348CA7" w:rsidR="004F039C" w:rsidRDefault="004F039C">
        <w:pPr>
          <w:pStyle w:val="Voettekst"/>
          <w:jc w:val="right"/>
        </w:pPr>
        <w:r>
          <w:fldChar w:fldCharType="begin"/>
        </w:r>
        <w:r>
          <w:instrText>PAGE   \* MERGEFORMAT</w:instrText>
        </w:r>
        <w:r>
          <w:fldChar w:fldCharType="separate"/>
        </w:r>
        <w:r w:rsidR="005568AB" w:rsidRPr="005568AB">
          <w:rPr>
            <w:noProof/>
            <w:lang w:val="nl-NL"/>
          </w:rPr>
          <w:t>5</w:t>
        </w:r>
        <w:r>
          <w:fldChar w:fldCharType="end"/>
        </w:r>
      </w:p>
    </w:sdtContent>
  </w:sdt>
  <w:p w14:paraId="2106E362" w14:textId="77777777" w:rsidR="004F039C" w:rsidRDefault="004F039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88250" w14:textId="77777777" w:rsidR="00AC0696" w:rsidRDefault="00AC0696" w:rsidP="004C321E">
      <w:pPr>
        <w:spacing w:after="0" w:line="240" w:lineRule="auto"/>
      </w:pPr>
      <w:r>
        <w:separator/>
      </w:r>
    </w:p>
  </w:footnote>
  <w:footnote w:type="continuationSeparator" w:id="0">
    <w:p w14:paraId="11F242C1" w14:textId="77777777" w:rsidR="00AC0696" w:rsidRDefault="00AC0696" w:rsidP="004C3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152B"/>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08152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C7809B1"/>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FC62CC"/>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A578A"/>
    <w:multiLevelType w:val="hybridMultilevel"/>
    <w:tmpl w:val="9B3267E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FB70FA1"/>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931504"/>
    <w:multiLevelType w:val="multilevel"/>
    <w:tmpl w:val="BD4A6E28"/>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E90A7C"/>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1F3F5C0F"/>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FF7116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0115BBA"/>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228208A2"/>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D3D426E"/>
    <w:multiLevelType w:val="hybridMultilevel"/>
    <w:tmpl w:val="36DE3F06"/>
    <w:lvl w:ilvl="0" w:tplc="C9148D1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4927F00"/>
    <w:multiLevelType w:val="hybridMultilevel"/>
    <w:tmpl w:val="CB923532"/>
    <w:lvl w:ilvl="0" w:tplc="0813000F">
      <w:start w:val="1"/>
      <w:numFmt w:val="decimal"/>
      <w:lvlText w:val="%1."/>
      <w:lvlJc w:val="left"/>
      <w:pPr>
        <w:ind w:left="780" w:hanging="360"/>
      </w:pPr>
    </w:lvl>
    <w:lvl w:ilvl="1" w:tplc="08130019" w:tentative="1">
      <w:start w:val="1"/>
      <w:numFmt w:val="lowerLetter"/>
      <w:lvlText w:val="%2."/>
      <w:lvlJc w:val="left"/>
      <w:pPr>
        <w:ind w:left="1500" w:hanging="360"/>
      </w:pPr>
    </w:lvl>
    <w:lvl w:ilvl="2" w:tplc="0813001B" w:tentative="1">
      <w:start w:val="1"/>
      <w:numFmt w:val="lowerRoman"/>
      <w:lvlText w:val="%3."/>
      <w:lvlJc w:val="right"/>
      <w:pPr>
        <w:ind w:left="2220" w:hanging="180"/>
      </w:pPr>
    </w:lvl>
    <w:lvl w:ilvl="3" w:tplc="0813000F" w:tentative="1">
      <w:start w:val="1"/>
      <w:numFmt w:val="decimal"/>
      <w:lvlText w:val="%4."/>
      <w:lvlJc w:val="left"/>
      <w:pPr>
        <w:ind w:left="2940" w:hanging="360"/>
      </w:pPr>
    </w:lvl>
    <w:lvl w:ilvl="4" w:tplc="08130019" w:tentative="1">
      <w:start w:val="1"/>
      <w:numFmt w:val="lowerLetter"/>
      <w:lvlText w:val="%5."/>
      <w:lvlJc w:val="left"/>
      <w:pPr>
        <w:ind w:left="3660" w:hanging="360"/>
      </w:pPr>
    </w:lvl>
    <w:lvl w:ilvl="5" w:tplc="0813001B" w:tentative="1">
      <w:start w:val="1"/>
      <w:numFmt w:val="lowerRoman"/>
      <w:lvlText w:val="%6."/>
      <w:lvlJc w:val="right"/>
      <w:pPr>
        <w:ind w:left="4380" w:hanging="180"/>
      </w:pPr>
    </w:lvl>
    <w:lvl w:ilvl="6" w:tplc="0813000F" w:tentative="1">
      <w:start w:val="1"/>
      <w:numFmt w:val="decimal"/>
      <w:lvlText w:val="%7."/>
      <w:lvlJc w:val="left"/>
      <w:pPr>
        <w:ind w:left="5100" w:hanging="360"/>
      </w:pPr>
    </w:lvl>
    <w:lvl w:ilvl="7" w:tplc="08130019" w:tentative="1">
      <w:start w:val="1"/>
      <w:numFmt w:val="lowerLetter"/>
      <w:lvlText w:val="%8."/>
      <w:lvlJc w:val="left"/>
      <w:pPr>
        <w:ind w:left="5820" w:hanging="360"/>
      </w:pPr>
    </w:lvl>
    <w:lvl w:ilvl="8" w:tplc="0813001B" w:tentative="1">
      <w:start w:val="1"/>
      <w:numFmt w:val="lowerRoman"/>
      <w:lvlText w:val="%9."/>
      <w:lvlJc w:val="right"/>
      <w:pPr>
        <w:ind w:left="6540" w:hanging="180"/>
      </w:pPr>
    </w:lvl>
  </w:abstractNum>
  <w:abstractNum w:abstractNumId="14" w15:restartNumberingAfterBreak="0">
    <w:nsid w:val="360B0A5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691E0D"/>
    <w:multiLevelType w:val="multilevel"/>
    <w:tmpl w:val="C8E23E3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504A66"/>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83442C9"/>
    <w:multiLevelType w:val="multilevel"/>
    <w:tmpl w:val="40046B76"/>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F5A72C8"/>
    <w:multiLevelType w:val="multilevel"/>
    <w:tmpl w:val="C56687F6"/>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776A9B"/>
    <w:multiLevelType w:val="multilevel"/>
    <w:tmpl w:val="0AF811EC"/>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53BD34D7"/>
    <w:multiLevelType w:val="multilevel"/>
    <w:tmpl w:val="E5E87252"/>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5B7D26"/>
    <w:multiLevelType w:val="multilevel"/>
    <w:tmpl w:val="01BE1244"/>
    <w:lvl w:ilvl="0">
      <w:start w:val="2"/>
      <w:numFmt w:val="decimal"/>
      <w:lvlText w:val="%1.0"/>
      <w:lvlJc w:val="left"/>
      <w:pPr>
        <w:ind w:left="1440" w:hanging="720"/>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1080"/>
      </w:pPr>
      <w:rPr>
        <w:rFonts w:hint="default"/>
      </w:rPr>
    </w:lvl>
    <w:lvl w:ilvl="4">
      <w:start w:val="1"/>
      <w:numFmt w:val="decimal"/>
      <w:lvlText w:val="%1.%2.%3.%4.%5"/>
      <w:lvlJc w:val="left"/>
      <w:pPr>
        <w:ind w:left="4992" w:hanging="1440"/>
      </w:pPr>
      <w:rPr>
        <w:rFonts w:hint="default"/>
      </w:rPr>
    </w:lvl>
    <w:lvl w:ilvl="5">
      <w:start w:val="1"/>
      <w:numFmt w:val="decimal"/>
      <w:lvlText w:val="%1.%2.%3.%4.%5.%6"/>
      <w:lvlJc w:val="left"/>
      <w:pPr>
        <w:ind w:left="6060" w:hanging="1800"/>
      </w:pPr>
      <w:rPr>
        <w:rFonts w:hint="default"/>
      </w:rPr>
    </w:lvl>
    <w:lvl w:ilvl="6">
      <w:start w:val="1"/>
      <w:numFmt w:val="decimal"/>
      <w:lvlText w:val="%1.%2.%3.%4.%5.%6.%7"/>
      <w:lvlJc w:val="left"/>
      <w:pPr>
        <w:ind w:left="6768"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904" w:hanging="2520"/>
      </w:pPr>
      <w:rPr>
        <w:rFonts w:hint="default"/>
      </w:rPr>
    </w:lvl>
  </w:abstractNum>
  <w:abstractNum w:abstractNumId="22" w15:restartNumberingAfterBreak="0">
    <w:nsid w:val="583F202E"/>
    <w:multiLevelType w:val="hybridMultilevel"/>
    <w:tmpl w:val="65D033AE"/>
    <w:lvl w:ilvl="0" w:tplc="08130001">
      <w:start w:val="1"/>
      <w:numFmt w:val="bullet"/>
      <w:lvlText w:val=""/>
      <w:lvlJc w:val="left"/>
      <w:pPr>
        <w:ind w:left="3900" w:hanging="360"/>
      </w:pPr>
      <w:rPr>
        <w:rFonts w:ascii="Symbol" w:hAnsi="Symbol" w:hint="default"/>
      </w:rPr>
    </w:lvl>
    <w:lvl w:ilvl="1" w:tplc="08130003" w:tentative="1">
      <w:start w:val="1"/>
      <w:numFmt w:val="bullet"/>
      <w:lvlText w:val="o"/>
      <w:lvlJc w:val="left"/>
      <w:pPr>
        <w:ind w:left="4620" w:hanging="360"/>
      </w:pPr>
      <w:rPr>
        <w:rFonts w:ascii="Courier New" w:hAnsi="Courier New" w:cs="Courier New" w:hint="default"/>
      </w:rPr>
    </w:lvl>
    <w:lvl w:ilvl="2" w:tplc="08130005" w:tentative="1">
      <w:start w:val="1"/>
      <w:numFmt w:val="bullet"/>
      <w:lvlText w:val=""/>
      <w:lvlJc w:val="left"/>
      <w:pPr>
        <w:ind w:left="5340" w:hanging="360"/>
      </w:pPr>
      <w:rPr>
        <w:rFonts w:ascii="Wingdings" w:hAnsi="Wingdings" w:hint="default"/>
      </w:rPr>
    </w:lvl>
    <w:lvl w:ilvl="3" w:tplc="08130001" w:tentative="1">
      <w:start w:val="1"/>
      <w:numFmt w:val="bullet"/>
      <w:lvlText w:val=""/>
      <w:lvlJc w:val="left"/>
      <w:pPr>
        <w:ind w:left="6060" w:hanging="360"/>
      </w:pPr>
      <w:rPr>
        <w:rFonts w:ascii="Symbol" w:hAnsi="Symbol" w:hint="default"/>
      </w:rPr>
    </w:lvl>
    <w:lvl w:ilvl="4" w:tplc="08130003" w:tentative="1">
      <w:start w:val="1"/>
      <w:numFmt w:val="bullet"/>
      <w:lvlText w:val="o"/>
      <w:lvlJc w:val="left"/>
      <w:pPr>
        <w:ind w:left="6780" w:hanging="360"/>
      </w:pPr>
      <w:rPr>
        <w:rFonts w:ascii="Courier New" w:hAnsi="Courier New" w:cs="Courier New" w:hint="default"/>
      </w:rPr>
    </w:lvl>
    <w:lvl w:ilvl="5" w:tplc="08130005" w:tentative="1">
      <w:start w:val="1"/>
      <w:numFmt w:val="bullet"/>
      <w:lvlText w:val=""/>
      <w:lvlJc w:val="left"/>
      <w:pPr>
        <w:ind w:left="7500" w:hanging="360"/>
      </w:pPr>
      <w:rPr>
        <w:rFonts w:ascii="Wingdings" w:hAnsi="Wingdings" w:hint="default"/>
      </w:rPr>
    </w:lvl>
    <w:lvl w:ilvl="6" w:tplc="08130001" w:tentative="1">
      <w:start w:val="1"/>
      <w:numFmt w:val="bullet"/>
      <w:lvlText w:val=""/>
      <w:lvlJc w:val="left"/>
      <w:pPr>
        <w:ind w:left="8220" w:hanging="360"/>
      </w:pPr>
      <w:rPr>
        <w:rFonts w:ascii="Symbol" w:hAnsi="Symbol" w:hint="default"/>
      </w:rPr>
    </w:lvl>
    <w:lvl w:ilvl="7" w:tplc="08130003" w:tentative="1">
      <w:start w:val="1"/>
      <w:numFmt w:val="bullet"/>
      <w:lvlText w:val="o"/>
      <w:lvlJc w:val="left"/>
      <w:pPr>
        <w:ind w:left="8940" w:hanging="360"/>
      </w:pPr>
      <w:rPr>
        <w:rFonts w:ascii="Courier New" w:hAnsi="Courier New" w:cs="Courier New" w:hint="default"/>
      </w:rPr>
    </w:lvl>
    <w:lvl w:ilvl="8" w:tplc="08130005" w:tentative="1">
      <w:start w:val="1"/>
      <w:numFmt w:val="bullet"/>
      <w:lvlText w:val=""/>
      <w:lvlJc w:val="left"/>
      <w:pPr>
        <w:ind w:left="9660" w:hanging="360"/>
      </w:pPr>
      <w:rPr>
        <w:rFonts w:ascii="Wingdings" w:hAnsi="Wingdings" w:hint="default"/>
      </w:rPr>
    </w:lvl>
  </w:abstractNum>
  <w:abstractNum w:abstractNumId="23" w15:restartNumberingAfterBreak="0">
    <w:nsid w:val="632840ED"/>
    <w:multiLevelType w:val="multilevel"/>
    <w:tmpl w:val="FBC088EC"/>
    <w:lvl w:ilvl="0">
      <w:start w:val="1"/>
      <w:numFmt w:val="decimal"/>
      <w:lvlText w:val="%1"/>
      <w:lvlJc w:val="left"/>
      <w:pPr>
        <w:ind w:left="405" w:hanging="405"/>
      </w:pPr>
      <w:rPr>
        <w:rFonts w:asciiTheme="minorHAnsi" w:eastAsiaTheme="majorEastAsia" w:hAnsiTheme="minorHAnsi" w:cstheme="minorHAnsi"/>
      </w:rPr>
    </w:lvl>
    <w:lvl w:ilvl="1">
      <w:start w:val="2"/>
      <w:numFmt w:val="decimal"/>
      <w:lvlText w:val="%1.%2"/>
      <w:lvlJc w:val="left"/>
      <w:pPr>
        <w:ind w:left="720" w:hanging="720"/>
      </w:pPr>
      <w:rPr>
        <w:rFonts w:hint="default"/>
        <w:sz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69F34A2C"/>
    <w:multiLevelType w:val="multilevel"/>
    <w:tmpl w:val="6CD8041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17C65B2"/>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30B31F5"/>
    <w:multiLevelType w:val="multilevel"/>
    <w:tmpl w:val="79CE5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7734795"/>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F374187"/>
    <w:multiLevelType w:val="multilevel"/>
    <w:tmpl w:val="41DA9A8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4"/>
  </w:num>
  <w:num w:numId="3">
    <w:abstractNumId w:val="21"/>
  </w:num>
  <w:num w:numId="4">
    <w:abstractNumId w:val="13"/>
  </w:num>
  <w:num w:numId="5">
    <w:abstractNumId w:val="23"/>
  </w:num>
  <w:num w:numId="6">
    <w:abstractNumId w:val="22"/>
  </w:num>
  <w:num w:numId="7">
    <w:abstractNumId w:val="28"/>
  </w:num>
  <w:num w:numId="8">
    <w:abstractNumId w:val="3"/>
  </w:num>
  <w:num w:numId="9">
    <w:abstractNumId w:val="20"/>
  </w:num>
  <w:num w:numId="10">
    <w:abstractNumId w:val="11"/>
  </w:num>
  <w:num w:numId="11">
    <w:abstractNumId w:val="0"/>
  </w:num>
  <w:num w:numId="12">
    <w:abstractNumId w:val="12"/>
  </w:num>
  <w:num w:numId="13">
    <w:abstractNumId w:val="15"/>
  </w:num>
  <w:num w:numId="14">
    <w:abstractNumId w:val="18"/>
  </w:num>
  <w:num w:numId="15">
    <w:abstractNumId w:val="19"/>
  </w:num>
  <w:num w:numId="16">
    <w:abstractNumId w:val="9"/>
  </w:num>
  <w:num w:numId="17">
    <w:abstractNumId w:val="14"/>
  </w:num>
  <w:num w:numId="18">
    <w:abstractNumId w:val="26"/>
  </w:num>
  <w:num w:numId="19">
    <w:abstractNumId w:val="25"/>
  </w:num>
  <w:num w:numId="20">
    <w:abstractNumId w:val="5"/>
  </w:num>
  <w:num w:numId="21">
    <w:abstractNumId w:val="1"/>
  </w:num>
  <w:num w:numId="22">
    <w:abstractNumId w:val="16"/>
  </w:num>
  <w:num w:numId="23">
    <w:abstractNumId w:val="8"/>
  </w:num>
  <w:num w:numId="24">
    <w:abstractNumId w:val="2"/>
  </w:num>
  <w:num w:numId="25">
    <w:abstractNumId w:val="17"/>
  </w:num>
  <w:num w:numId="26">
    <w:abstractNumId w:val="10"/>
  </w:num>
  <w:num w:numId="27">
    <w:abstractNumId w:val="7"/>
  </w:num>
  <w:num w:numId="28">
    <w:abstractNumId w:val="27"/>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 Graaf Simon">
    <w15:presenceInfo w15:providerId="AD" w15:userId="S-1-5-21-177417487-1350738120-3654220805-49741"/>
  </w15:person>
  <w15:person w15:author="ll-33314">
    <w15:presenceInfo w15:providerId="None" w15:userId="ll-33314"/>
  </w15:person>
  <w15:person w15:author="Van Royen Frederik">
    <w15:presenceInfo w15:providerId="AD" w15:userId="S::vrf@broeders.be::b81b5c85-2af7-4b44-913d-5ec360755827"/>
  </w15:person>
  <w15:person w15:author="de Graaf Simon [2]">
    <w15:presenceInfo w15:providerId="None" w15:userId="de Graaf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61D"/>
    <w:rsid w:val="00064772"/>
    <w:rsid w:val="00155014"/>
    <w:rsid w:val="002156CC"/>
    <w:rsid w:val="002244B8"/>
    <w:rsid w:val="00280FDE"/>
    <w:rsid w:val="002C3CB5"/>
    <w:rsid w:val="002D31BD"/>
    <w:rsid w:val="002D38F3"/>
    <w:rsid w:val="002F35BC"/>
    <w:rsid w:val="00343046"/>
    <w:rsid w:val="003561AA"/>
    <w:rsid w:val="003B161D"/>
    <w:rsid w:val="004700C7"/>
    <w:rsid w:val="004A3199"/>
    <w:rsid w:val="004C321E"/>
    <w:rsid w:val="004F039C"/>
    <w:rsid w:val="00503A2D"/>
    <w:rsid w:val="00520718"/>
    <w:rsid w:val="00522037"/>
    <w:rsid w:val="005568AB"/>
    <w:rsid w:val="00563562"/>
    <w:rsid w:val="005B04C4"/>
    <w:rsid w:val="00697F22"/>
    <w:rsid w:val="0073426C"/>
    <w:rsid w:val="00762EAF"/>
    <w:rsid w:val="008A7869"/>
    <w:rsid w:val="008C66DD"/>
    <w:rsid w:val="009A44DF"/>
    <w:rsid w:val="00A3462D"/>
    <w:rsid w:val="00AA4DAF"/>
    <w:rsid w:val="00AC0696"/>
    <w:rsid w:val="00B047C9"/>
    <w:rsid w:val="00B87425"/>
    <w:rsid w:val="00BF1243"/>
    <w:rsid w:val="00C629A9"/>
    <w:rsid w:val="00C65C95"/>
    <w:rsid w:val="00C90F2D"/>
    <w:rsid w:val="00CB0B1A"/>
    <w:rsid w:val="00D0680B"/>
    <w:rsid w:val="00D2438C"/>
    <w:rsid w:val="00D84D99"/>
    <w:rsid w:val="00F376B2"/>
    <w:rsid w:val="0ACFECBD"/>
    <w:rsid w:val="615C7EC7"/>
    <w:rsid w:val="67D78DD5"/>
    <w:rsid w:val="77765F5E"/>
    <w:rsid w:val="7930D8DE"/>
    <w:rsid w:val="7CA689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5F46"/>
  <w15:chartTrackingRefBased/>
  <w15:docId w15:val="{285A0ACE-E22B-43B6-A0DE-465C60D9C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80F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80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22037"/>
    <w:rPr>
      <w:color w:val="0000FF"/>
      <w:u w:val="single"/>
    </w:rPr>
  </w:style>
  <w:style w:type="paragraph" w:styleId="Koptekst">
    <w:name w:val="header"/>
    <w:basedOn w:val="Standaard"/>
    <w:link w:val="KoptekstChar"/>
    <w:uiPriority w:val="99"/>
    <w:unhideWhenUsed/>
    <w:rsid w:val="004C32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321E"/>
  </w:style>
  <w:style w:type="paragraph" w:styleId="Voettekst">
    <w:name w:val="footer"/>
    <w:basedOn w:val="Standaard"/>
    <w:link w:val="VoettekstChar"/>
    <w:uiPriority w:val="99"/>
    <w:unhideWhenUsed/>
    <w:rsid w:val="004C32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321E"/>
  </w:style>
  <w:style w:type="character" w:styleId="Verwijzingopmerking">
    <w:name w:val="annotation reference"/>
    <w:basedOn w:val="Standaardalinea-lettertype"/>
    <w:uiPriority w:val="99"/>
    <w:semiHidden/>
    <w:unhideWhenUsed/>
    <w:rsid w:val="008A7869"/>
    <w:rPr>
      <w:sz w:val="16"/>
      <w:szCs w:val="16"/>
    </w:rPr>
  </w:style>
  <w:style w:type="paragraph" w:styleId="Tekstopmerking">
    <w:name w:val="annotation text"/>
    <w:basedOn w:val="Standaard"/>
    <w:link w:val="TekstopmerkingChar"/>
    <w:uiPriority w:val="99"/>
    <w:semiHidden/>
    <w:unhideWhenUsed/>
    <w:rsid w:val="008A786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A7869"/>
    <w:rPr>
      <w:sz w:val="20"/>
      <w:szCs w:val="20"/>
    </w:rPr>
  </w:style>
  <w:style w:type="paragraph" w:styleId="Onderwerpvanopmerking">
    <w:name w:val="annotation subject"/>
    <w:basedOn w:val="Tekstopmerking"/>
    <w:next w:val="Tekstopmerking"/>
    <w:link w:val="OnderwerpvanopmerkingChar"/>
    <w:uiPriority w:val="99"/>
    <w:semiHidden/>
    <w:unhideWhenUsed/>
    <w:rsid w:val="008A7869"/>
    <w:rPr>
      <w:b/>
      <w:bCs/>
    </w:rPr>
  </w:style>
  <w:style w:type="character" w:customStyle="1" w:styleId="OnderwerpvanopmerkingChar">
    <w:name w:val="Onderwerp van opmerking Char"/>
    <w:basedOn w:val="TekstopmerkingChar"/>
    <w:link w:val="Onderwerpvanopmerking"/>
    <w:uiPriority w:val="99"/>
    <w:semiHidden/>
    <w:rsid w:val="008A7869"/>
    <w:rPr>
      <w:b/>
      <w:bCs/>
      <w:sz w:val="20"/>
      <w:szCs w:val="20"/>
    </w:rPr>
  </w:style>
  <w:style w:type="paragraph" w:styleId="Ballontekst">
    <w:name w:val="Balloon Text"/>
    <w:basedOn w:val="Standaard"/>
    <w:link w:val="BallontekstChar"/>
    <w:uiPriority w:val="99"/>
    <w:semiHidden/>
    <w:unhideWhenUsed/>
    <w:rsid w:val="008A786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A7869"/>
    <w:rPr>
      <w:rFonts w:ascii="Segoe UI" w:hAnsi="Segoe UI" w:cs="Segoe UI"/>
      <w:sz w:val="18"/>
      <w:szCs w:val="18"/>
    </w:rPr>
  </w:style>
  <w:style w:type="paragraph" w:styleId="Lijstalinea">
    <w:name w:val="List Paragraph"/>
    <w:basedOn w:val="Standaard"/>
    <w:uiPriority w:val="34"/>
    <w:qFormat/>
    <w:rsid w:val="004F039C"/>
    <w:pPr>
      <w:ind w:left="720"/>
      <w:contextualSpacing/>
    </w:pPr>
  </w:style>
  <w:style w:type="character" w:customStyle="1" w:styleId="Kop1Char">
    <w:name w:val="Kop 1 Char"/>
    <w:basedOn w:val="Standaardalinea-lettertype"/>
    <w:link w:val="Kop1"/>
    <w:uiPriority w:val="9"/>
    <w:rsid w:val="00280FD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80FDE"/>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280FDE"/>
    <w:pPr>
      <w:outlineLvl w:val="9"/>
    </w:pPr>
    <w:rPr>
      <w:lang w:eastAsia="nl-BE"/>
    </w:rPr>
  </w:style>
  <w:style w:type="paragraph" w:styleId="Inhopg1">
    <w:name w:val="toc 1"/>
    <w:basedOn w:val="Standaard"/>
    <w:next w:val="Standaard"/>
    <w:autoRedefine/>
    <w:uiPriority w:val="39"/>
    <w:unhideWhenUsed/>
    <w:rsid w:val="00520718"/>
    <w:pPr>
      <w:tabs>
        <w:tab w:val="left" w:pos="440"/>
        <w:tab w:val="right" w:leader="dot" w:pos="9062"/>
      </w:tabs>
      <w:spacing w:after="100"/>
    </w:pPr>
  </w:style>
  <w:style w:type="paragraph" w:styleId="Inhopg2">
    <w:name w:val="toc 2"/>
    <w:basedOn w:val="Standaard"/>
    <w:next w:val="Standaard"/>
    <w:autoRedefine/>
    <w:uiPriority w:val="39"/>
    <w:unhideWhenUsed/>
    <w:rsid w:val="00280FDE"/>
    <w:pPr>
      <w:spacing w:after="100"/>
      <w:ind w:left="220"/>
    </w:pPr>
  </w:style>
  <w:style w:type="paragraph" w:styleId="Normaalweb">
    <w:name w:val="Normal (Web)"/>
    <w:basedOn w:val="Standaard"/>
    <w:uiPriority w:val="99"/>
    <w:semiHidden/>
    <w:unhideWhenUsed/>
    <w:rsid w:val="00D2438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7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geeksforgeeks.org/tcp-and-udp-in-transport-layer/" TargetMode="External"/><Relationship Id="rId2" Type="http://schemas.openxmlformats.org/officeDocument/2006/relationships/customXml" Target="../customXml/item2.xml"/><Relationship Id="rId16" Type="http://schemas.openxmlformats.org/officeDocument/2006/relationships/hyperlink" Target="http://www.handel.broeders.be/wiki/index.php?title=Transport_protoc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howtostartprogramming.com/vb-net/vb-net-tutorial-53-multithreading/" TargetMode="External"/><Relationship Id="Rdd38f017e3584c3b"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l.wikipedia.org/wiki/TCP-_en_UDP-poor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C2AFEC69152429768D60EBB45BEEA" ma:contentTypeVersion="10" ma:contentTypeDescription="Een nieuw document maken." ma:contentTypeScope="" ma:versionID="7299ca74fb79720777fc8b74d340f751">
  <xsd:schema xmlns:xsd="http://www.w3.org/2001/XMLSchema" xmlns:xs="http://www.w3.org/2001/XMLSchema" xmlns:p="http://schemas.microsoft.com/office/2006/metadata/properties" xmlns:ns3="a6e0e940-18f4-4522-b28d-5778a510fcff" xmlns:ns4="d2866a06-3e8a-4454-b1c8-a72fb332fd2a" targetNamespace="http://schemas.microsoft.com/office/2006/metadata/properties" ma:root="true" ma:fieldsID="7170a86e138ad20715c43979c7a77316" ns3:_="" ns4:_="">
    <xsd:import namespace="a6e0e940-18f4-4522-b28d-5778a510fcff"/>
    <xsd:import namespace="d2866a06-3e8a-4454-b1c8-a72fb332fd2a"/>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0e940-18f4-4522-b28d-5778a510fcff"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SharingHintHash" ma:index="17"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866a06-3e8a-4454-b1c8-a72fb332fd2a"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25829-616A-4376-A7F4-48C074139E84}">
  <ds:schemaRefs>
    <ds:schemaRef ds:uri="http://schemas.microsoft.com/sharepoint/v3/contenttype/forms"/>
  </ds:schemaRefs>
</ds:datastoreItem>
</file>

<file path=customXml/itemProps2.xml><?xml version="1.0" encoding="utf-8"?>
<ds:datastoreItem xmlns:ds="http://schemas.openxmlformats.org/officeDocument/2006/customXml" ds:itemID="{A6C7B500-BC82-43EF-B2AA-9AD288CD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0e940-18f4-4522-b28d-5778a510fcff"/>
    <ds:schemaRef ds:uri="d2866a06-3e8a-4454-b1c8-a72fb332f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EFDDF-41E2-45EC-9339-68F8966012A1}">
  <ds:schemaRef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a6e0e940-18f4-4522-b28d-5778a510fcff"/>
    <ds:schemaRef ds:uri="http://purl.org/dc/elements/1.1/"/>
    <ds:schemaRef ds:uri="http://schemas.openxmlformats.org/package/2006/metadata/core-properties"/>
    <ds:schemaRef ds:uri="d2866a06-3e8a-4454-b1c8-a72fb332fd2a"/>
    <ds:schemaRef ds:uri="http://www.w3.org/XML/1998/namespace"/>
  </ds:schemaRefs>
</ds:datastoreItem>
</file>

<file path=customXml/itemProps4.xml><?xml version="1.0" encoding="utf-8"?>
<ds:datastoreItem xmlns:ds="http://schemas.openxmlformats.org/officeDocument/2006/customXml" ds:itemID="{B3F17655-8FAC-4186-954A-328A634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1127</Words>
  <Characters>6202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BROEDERS</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Graaf Simon</dc:creator>
  <cp:keywords/>
  <dc:description/>
  <cp:lastModifiedBy>de Graaf Simon</cp:lastModifiedBy>
  <cp:revision>7</cp:revision>
  <dcterms:created xsi:type="dcterms:W3CDTF">2019-11-08T14:35:00Z</dcterms:created>
  <dcterms:modified xsi:type="dcterms:W3CDTF">2019-11-22T12:41:00Z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0x010100217C2AFEC69152429768D60EBB45BEEA</vt:lpwstr>
  </property>
</Properties>
</file>